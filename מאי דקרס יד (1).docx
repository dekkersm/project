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2B0CE" w14:textId="77777777" w:rsidR="00E660C3" w:rsidRPr="00846706" w:rsidDel="00787D8E" w:rsidRDefault="00E660C3">
      <w:pPr>
        <w:bidi/>
        <w:spacing w:before="360" w:after="360"/>
        <w:ind w:left="862" w:right="862"/>
        <w:jc w:val="center"/>
        <w:rPr>
          <w:del w:id="0" w:author="Cyber-01" w:date="2017-11-05T14:57:00Z"/>
          <w:sz w:val="24"/>
          <w:szCs w:val="22"/>
          <w:rtl/>
        </w:rPr>
        <w:pPrChange w:id="1" w:author="Cyber-01" w:date="2017-11-05T14:56:00Z">
          <w:pPr>
            <w:bidi/>
            <w:jc w:val="center"/>
          </w:pPr>
        </w:pPrChange>
      </w:pPr>
    </w:p>
    <w:p w14:paraId="6DA584EF" w14:textId="77777777" w:rsidR="00E660C3" w:rsidRPr="00846706" w:rsidRDefault="00E660C3">
      <w:pPr>
        <w:bidi/>
        <w:jc w:val="center"/>
        <w:rPr>
          <w:sz w:val="24"/>
          <w:szCs w:val="22"/>
        </w:rPr>
      </w:pPr>
    </w:p>
    <w:p w14:paraId="01E9A436" w14:textId="77777777" w:rsidR="00E660C3" w:rsidRPr="0017260F" w:rsidRDefault="00846706" w:rsidP="00787D8E">
      <w:pPr>
        <w:pStyle w:val="IntenseQuote"/>
        <w:bidi/>
        <w:rPr>
          <w:rFonts w:cs="Guttman Yad-Brush"/>
          <w:b/>
          <w:bCs/>
          <w:color w:val="A8D08D" w:themeColor="accent6" w:themeTint="99"/>
          <w:sz w:val="52"/>
          <w:szCs w:val="48"/>
          <w:rtl/>
        </w:rPr>
      </w:pPr>
      <w:del w:id="2" w:author="Cyber-01" w:date="2017-11-05T14:57:00Z">
        <w:r w:rsidRPr="0017260F" w:rsidDel="00787D8E">
          <w:rPr>
            <w:rStyle w:val="CommentReference"/>
            <w:i w:val="0"/>
            <w:iCs w:val="0"/>
            <w:color w:val="A8D08D" w:themeColor="accent6" w:themeTint="99"/>
            <w:sz w:val="18"/>
            <w:szCs w:val="18"/>
            <w:rtl/>
          </w:rPr>
          <w:commentReference w:id="3"/>
        </w:r>
      </w:del>
      <w:r w:rsidR="00787D8E" w:rsidRPr="0017260F">
        <w:rPr>
          <w:rFonts w:cs="Guttman Yad-Brush" w:hint="cs"/>
          <w:b/>
          <w:bCs/>
          <w:color w:val="A8D08D" w:themeColor="accent6" w:themeTint="99"/>
          <w:sz w:val="52"/>
          <w:szCs w:val="48"/>
          <w:rtl/>
        </w:rPr>
        <w:t>שרת משחקים</w:t>
      </w:r>
    </w:p>
    <w:p w14:paraId="7B4D67EE" w14:textId="77777777" w:rsidR="00E660C3" w:rsidRPr="00846706" w:rsidRDefault="00835E38">
      <w:pPr>
        <w:bidi/>
        <w:jc w:val="center"/>
        <w:rPr>
          <w:rStyle w:val="IntenseReference"/>
          <w:sz w:val="24"/>
          <w:szCs w:val="22"/>
          <w:rtl/>
        </w:rPr>
      </w:pPr>
      <w:r w:rsidRPr="00846706">
        <w:rPr>
          <w:rStyle w:val="IntenseReference"/>
          <w:sz w:val="24"/>
          <w:szCs w:val="22"/>
          <w:rtl/>
        </w:rPr>
        <w:t>מסמך אפיון</w:t>
      </w:r>
    </w:p>
    <w:p w14:paraId="63991E21" w14:textId="77777777" w:rsidR="00E660C3" w:rsidRPr="00846706" w:rsidRDefault="00E660C3">
      <w:pPr>
        <w:bidi/>
        <w:jc w:val="center"/>
        <w:rPr>
          <w:sz w:val="24"/>
          <w:szCs w:val="22"/>
          <w:rtl/>
        </w:rPr>
      </w:pPr>
    </w:p>
    <w:p w14:paraId="0425D4E6" w14:textId="77777777" w:rsidR="001D2122" w:rsidRPr="00846706" w:rsidRDefault="004E5E29" w:rsidP="001D2122">
      <w:pPr>
        <w:bidi/>
        <w:jc w:val="center"/>
        <w:rPr>
          <w:rStyle w:val="IntenseReference"/>
          <w:sz w:val="24"/>
          <w:szCs w:val="22"/>
          <w:rtl/>
        </w:rPr>
      </w:pPr>
      <w:r w:rsidRPr="00846706">
        <w:rPr>
          <w:rStyle w:val="IntenseReference"/>
          <w:rFonts w:hint="cs"/>
          <w:sz w:val="24"/>
          <w:szCs w:val="22"/>
          <w:rtl/>
        </w:rPr>
        <w:t>מאי דקרס</w:t>
      </w:r>
    </w:p>
    <w:p w14:paraId="3A65272A" w14:textId="77777777" w:rsidR="001D2122" w:rsidRPr="00846706" w:rsidRDefault="001D2122" w:rsidP="001D2122">
      <w:pPr>
        <w:bidi/>
        <w:jc w:val="center"/>
        <w:rPr>
          <w:b/>
          <w:bCs/>
          <w:smallCaps/>
          <w:color w:val="5B9BD5" w:themeColor="accent1"/>
          <w:spacing w:val="5"/>
          <w:sz w:val="24"/>
          <w:szCs w:val="22"/>
        </w:rPr>
      </w:pPr>
    </w:p>
    <w:p w14:paraId="559C4528" w14:textId="77777777" w:rsidR="00E660C3" w:rsidRPr="00846706" w:rsidRDefault="00EE5789" w:rsidP="004E5E29">
      <w:pPr>
        <w:pStyle w:val="Quote"/>
        <w:bidi/>
        <w:rPr>
          <w:i w:val="0"/>
          <w:iCs w:val="0"/>
          <w:sz w:val="24"/>
          <w:szCs w:val="22"/>
        </w:rPr>
      </w:pPr>
      <w:r w:rsidRPr="00846706">
        <w:rPr>
          <w:rStyle w:val="SubtleEmphasis"/>
          <w:sz w:val="24"/>
          <w:szCs w:val="22"/>
          <w:rtl/>
        </w:rPr>
        <w:t>גרס</w:t>
      </w:r>
      <w:r w:rsidR="006C58B2" w:rsidRPr="00846706">
        <w:rPr>
          <w:rStyle w:val="SubtleEmphasis"/>
          <w:rFonts w:hint="cs"/>
          <w:sz w:val="24"/>
          <w:szCs w:val="22"/>
          <w:rtl/>
        </w:rPr>
        <w:t>ה</w:t>
      </w:r>
      <w:r w:rsidRPr="00846706">
        <w:rPr>
          <w:rStyle w:val="SubtleEmphasis"/>
          <w:rFonts w:hint="cs"/>
          <w:sz w:val="24"/>
          <w:szCs w:val="22"/>
          <w:rtl/>
        </w:rPr>
        <w:t xml:space="preserve"> </w:t>
      </w:r>
      <w:r w:rsidR="004E5E29" w:rsidRPr="00846706">
        <w:rPr>
          <w:rStyle w:val="SubtleEmphasis"/>
          <w:rFonts w:hint="cs"/>
          <w:sz w:val="24"/>
          <w:szCs w:val="22"/>
          <w:rtl/>
        </w:rPr>
        <w:t>1.0</w:t>
      </w:r>
    </w:p>
    <w:p w14:paraId="6715F3A2" w14:textId="77777777" w:rsidR="00E660C3" w:rsidRPr="00846706" w:rsidRDefault="004E5E29" w:rsidP="004E5E29">
      <w:pPr>
        <w:bidi/>
        <w:jc w:val="center"/>
        <w:rPr>
          <w:rStyle w:val="SubtleEmphasis"/>
          <w:sz w:val="24"/>
          <w:szCs w:val="22"/>
        </w:rPr>
      </w:pPr>
      <w:r w:rsidRPr="00846706">
        <w:rPr>
          <w:rStyle w:val="SubtleEmphasis"/>
          <w:rFonts w:hint="cs"/>
          <w:sz w:val="24"/>
          <w:szCs w:val="22"/>
          <w:rtl/>
        </w:rPr>
        <w:t>13.10.2017</w:t>
      </w:r>
    </w:p>
    <w:p w14:paraId="50308177" w14:textId="77777777" w:rsidR="00E660C3" w:rsidRPr="00846706" w:rsidRDefault="00E660C3">
      <w:pPr>
        <w:bidi/>
        <w:jc w:val="center"/>
        <w:rPr>
          <w:sz w:val="24"/>
          <w:szCs w:val="22"/>
        </w:rPr>
      </w:pPr>
    </w:p>
    <w:p w14:paraId="6FE3967B" w14:textId="77777777" w:rsidR="00E660C3" w:rsidRPr="00846706" w:rsidRDefault="00E660C3">
      <w:pPr>
        <w:bidi/>
        <w:jc w:val="center"/>
        <w:rPr>
          <w:sz w:val="24"/>
          <w:szCs w:val="22"/>
        </w:rPr>
      </w:pPr>
    </w:p>
    <w:p w14:paraId="0910EE3D" w14:textId="77777777" w:rsidR="00EE5789" w:rsidRPr="00846706" w:rsidRDefault="00EE5789" w:rsidP="00EE5789">
      <w:pPr>
        <w:bidi/>
        <w:jc w:val="center"/>
        <w:rPr>
          <w:b/>
          <w:sz w:val="32"/>
          <w:szCs w:val="22"/>
          <w:u w:val="single"/>
        </w:rPr>
      </w:pPr>
    </w:p>
    <w:p w14:paraId="69904FE2" w14:textId="77777777" w:rsidR="00E660C3" w:rsidRPr="00846706" w:rsidRDefault="001D2122">
      <w:pPr>
        <w:bidi/>
        <w:rPr>
          <w:sz w:val="24"/>
          <w:szCs w:val="22"/>
        </w:rPr>
      </w:pPr>
      <w:r w:rsidRPr="00846706">
        <w:rPr>
          <w:b/>
          <w:sz w:val="32"/>
          <w:szCs w:val="22"/>
          <w:u w:val="single"/>
          <w:rtl/>
        </w:rPr>
        <w:t>ה</w:t>
      </w:r>
      <w:r w:rsidRPr="00846706">
        <w:rPr>
          <w:rFonts w:hint="cs"/>
          <w:b/>
          <w:sz w:val="32"/>
          <w:szCs w:val="22"/>
          <w:u w:val="single"/>
          <w:rtl/>
        </w:rPr>
        <w:t>י</w:t>
      </w:r>
      <w:r w:rsidRPr="00846706">
        <w:rPr>
          <w:b/>
          <w:sz w:val="32"/>
          <w:szCs w:val="22"/>
          <w:u w:val="single"/>
          <w:rtl/>
        </w:rPr>
        <w:t>סטורי</w:t>
      </w:r>
      <w:r w:rsidRPr="00846706">
        <w:rPr>
          <w:rFonts w:hint="cs"/>
          <w:b/>
          <w:sz w:val="32"/>
          <w:szCs w:val="22"/>
          <w:u w:val="single"/>
          <w:rtl/>
        </w:rPr>
        <w:t>י</w:t>
      </w:r>
      <w:r w:rsidR="00835E38" w:rsidRPr="00846706">
        <w:rPr>
          <w:b/>
          <w:sz w:val="32"/>
          <w:szCs w:val="22"/>
          <w:u w:val="single"/>
          <w:rtl/>
        </w:rPr>
        <w:t>ת גרסאות המסמך</w:t>
      </w:r>
    </w:p>
    <w:p w14:paraId="60557401" w14:textId="77777777" w:rsidR="00E660C3" w:rsidRPr="00846706" w:rsidRDefault="00E660C3">
      <w:pPr>
        <w:rPr>
          <w:sz w:val="24"/>
          <w:szCs w:val="22"/>
        </w:rPr>
      </w:pPr>
    </w:p>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RPr="00846706" w14:paraId="34BD601A" w14:textId="77777777" w:rsidTr="001D2122">
        <w:trPr>
          <w:jc w:val="right"/>
        </w:trPr>
        <w:tc>
          <w:tcPr>
            <w:tcW w:w="1559" w:type="dxa"/>
            <w:tcMar>
              <w:top w:w="100" w:type="dxa"/>
              <w:left w:w="100" w:type="dxa"/>
              <w:bottom w:w="100" w:type="dxa"/>
              <w:right w:w="100" w:type="dxa"/>
            </w:tcMar>
          </w:tcPr>
          <w:p w14:paraId="49504193" w14:textId="77777777" w:rsidR="001D2122" w:rsidRPr="00846706" w:rsidRDefault="001D2122" w:rsidP="001D2122">
            <w:pPr>
              <w:widowControl w:val="0"/>
              <w:bidi/>
              <w:spacing w:line="240" w:lineRule="auto"/>
              <w:rPr>
                <w:sz w:val="24"/>
                <w:szCs w:val="22"/>
                <w:rtl/>
              </w:rPr>
            </w:pPr>
            <w:r w:rsidRPr="00846706">
              <w:rPr>
                <w:b/>
                <w:sz w:val="32"/>
                <w:szCs w:val="22"/>
                <w:rtl/>
              </w:rPr>
              <w:t>תאריך</w:t>
            </w:r>
          </w:p>
        </w:tc>
        <w:tc>
          <w:tcPr>
            <w:tcW w:w="993" w:type="dxa"/>
            <w:tcMar>
              <w:top w:w="100" w:type="dxa"/>
              <w:left w:w="100" w:type="dxa"/>
              <w:bottom w:w="100" w:type="dxa"/>
              <w:right w:w="100" w:type="dxa"/>
            </w:tcMar>
          </w:tcPr>
          <w:p w14:paraId="26F07DDE" w14:textId="77777777" w:rsidR="001D2122" w:rsidRPr="00846706" w:rsidRDefault="001D2122" w:rsidP="001D2122">
            <w:pPr>
              <w:widowControl w:val="0"/>
              <w:bidi/>
              <w:spacing w:line="240" w:lineRule="auto"/>
              <w:rPr>
                <w:sz w:val="24"/>
                <w:szCs w:val="22"/>
              </w:rPr>
            </w:pPr>
            <w:r w:rsidRPr="00846706">
              <w:rPr>
                <w:rFonts w:hint="cs"/>
                <w:sz w:val="24"/>
                <w:szCs w:val="22"/>
                <w:rtl/>
              </w:rPr>
              <w:t>גרסה</w:t>
            </w:r>
          </w:p>
        </w:tc>
        <w:tc>
          <w:tcPr>
            <w:tcW w:w="6904" w:type="dxa"/>
            <w:tcMar>
              <w:top w:w="100" w:type="dxa"/>
              <w:left w:w="100" w:type="dxa"/>
              <w:bottom w:w="100" w:type="dxa"/>
              <w:right w:w="100" w:type="dxa"/>
            </w:tcMar>
          </w:tcPr>
          <w:p w14:paraId="731982D7" w14:textId="77777777" w:rsidR="001D2122" w:rsidRPr="00846706" w:rsidRDefault="001D2122" w:rsidP="001D2122">
            <w:pPr>
              <w:widowControl w:val="0"/>
              <w:bidi/>
              <w:spacing w:line="240" w:lineRule="auto"/>
              <w:rPr>
                <w:sz w:val="24"/>
                <w:szCs w:val="22"/>
              </w:rPr>
            </w:pPr>
            <w:r w:rsidRPr="00846706">
              <w:rPr>
                <w:b/>
                <w:sz w:val="32"/>
                <w:szCs w:val="22"/>
                <w:rtl/>
              </w:rPr>
              <w:t>תקציר השינויים</w:t>
            </w:r>
          </w:p>
        </w:tc>
      </w:tr>
      <w:tr w:rsidR="001D2122" w:rsidRPr="00846706" w14:paraId="76AFFB86" w14:textId="77777777" w:rsidTr="001D2122">
        <w:trPr>
          <w:jc w:val="right"/>
        </w:trPr>
        <w:tc>
          <w:tcPr>
            <w:tcW w:w="1559" w:type="dxa"/>
            <w:tcMar>
              <w:top w:w="100" w:type="dxa"/>
              <w:left w:w="100" w:type="dxa"/>
              <w:bottom w:w="100" w:type="dxa"/>
              <w:right w:w="100" w:type="dxa"/>
            </w:tcMar>
          </w:tcPr>
          <w:p w14:paraId="601C91CC" w14:textId="77777777" w:rsidR="001D2122" w:rsidRPr="00846706" w:rsidRDefault="004E5E29" w:rsidP="001D2122">
            <w:pPr>
              <w:widowControl w:val="0"/>
              <w:bidi/>
              <w:spacing w:line="240" w:lineRule="auto"/>
              <w:rPr>
                <w:sz w:val="24"/>
                <w:szCs w:val="22"/>
              </w:rPr>
            </w:pPr>
            <w:r w:rsidRPr="00846706">
              <w:rPr>
                <w:rFonts w:hint="cs"/>
                <w:sz w:val="24"/>
                <w:szCs w:val="22"/>
                <w:rtl/>
              </w:rPr>
              <w:t>13.10.2017</w:t>
            </w:r>
          </w:p>
        </w:tc>
        <w:tc>
          <w:tcPr>
            <w:tcW w:w="993" w:type="dxa"/>
            <w:tcMar>
              <w:top w:w="100" w:type="dxa"/>
              <w:left w:w="100" w:type="dxa"/>
              <w:bottom w:w="100" w:type="dxa"/>
              <w:right w:w="100" w:type="dxa"/>
            </w:tcMar>
          </w:tcPr>
          <w:p w14:paraId="43121C78" w14:textId="77777777" w:rsidR="001D2122" w:rsidRPr="00846706" w:rsidRDefault="004E5E29" w:rsidP="001D2122">
            <w:pPr>
              <w:widowControl w:val="0"/>
              <w:bidi/>
              <w:spacing w:line="240" w:lineRule="auto"/>
              <w:rPr>
                <w:sz w:val="24"/>
                <w:szCs w:val="22"/>
              </w:rPr>
            </w:pPr>
            <w:r w:rsidRPr="00846706">
              <w:rPr>
                <w:rFonts w:hint="cs"/>
                <w:sz w:val="24"/>
                <w:szCs w:val="22"/>
                <w:rtl/>
              </w:rPr>
              <w:t>1.0</w:t>
            </w:r>
          </w:p>
        </w:tc>
        <w:tc>
          <w:tcPr>
            <w:tcW w:w="6904" w:type="dxa"/>
            <w:tcMar>
              <w:top w:w="100" w:type="dxa"/>
              <w:left w:w="100" w:type="dxa"/>
              <w:bottom w:w="100" w:type="dxa"/>
              <w:right w:w="100" w:type="dxa"/>
            </w:tcMar>
          </w:tcPr>
          <w:p w14:paraId="28DB0DDF" w14:textId="77777777" w:rsidR="001D2122" w:rsidRPr="00846706" w:rsidRDefault="004E5E29" w:rsidP="001D2122">
            <w:pPr>
              <w:widowControl w:val="0"/>
              <w:bidi/>
              <w:spacing w:line="240" w:lineRule="auto"/>
              <w:rPr>
                <w:sz w:val="24"/>
                <w:szCs w:val="22"/>
              </w:rPr>
            </w:pPr>
            <w:r w:rsidRPr="00846706">
              <w:rPr>
                <w:rFonts w:hint="cs"/>
                <w:sz w:val="24"/>
                <w:szCs w:val="22"/>
                <w:rtl/>
              </w:rPr>
              <w:t>גרסה ראשונית</w:t>
            </w:r>
          </w:p>
        </w:tc>
      </w:tr>
      <w:tr w:rsidR="001D2122" w:rsidRPr="00846706" w14:paraId="0E319921" w14:textId="77777777" w:rsidTr="001D2122">
        <w:trPr>
          <w:jc w:val="right"/>
        </w:trPr>
        <w:tc>
          <w:tcPr>
            <w:tcW w:w="1559" w:type="dxa"/>
            <w:tcMar>
              <w:top w:w="100" w:type="dxa"/>
              <w:left w:w="100" w:type="dxa"/>
              <w:bottom w:w="100" w:type="dxa"/>
              <w:right w:w="100" w:type="dxa"/>
            </w:tcMar>
          </w:tcPr>
          <w:p w14:paraId="585149E0" w14:textId="77777777" w:rsidR="001D2122" w:rsidRPr="00846706" w:rsidRDefault="001D2122" w:rsidP="001D2122">
            <w:pPr>
              <w:widowControl w:val="0"/>
              <w:bidi/>
              <w:spacing w:line="240" w:lineRule="auto"/>
              <w:rPr>
                <w:sz w:val="24"/>
                <w:szCs w:val="22"/>
              </w:rPr>
            </w:pPr>
          </w:p>
        </w:tc>
        <w:tc>
          <w:tcPr>
            <w:tcW w:w="993" w:type="dxa"/>
            <w:tcMar>
              <w:top w:w="100" w:type="dxa"/>
              <w:left w:w="100" w:type="dxa"/>
              <w:bottom w:w="100" w:type="dxa"/>
              <w:right w:w="100" w:type="dxa"/>
            </w:tcMar>
          </w:tcPr>
          <w:p w14:paraId="418BFC81" w14:textId="77777777" w:rsidR="001D2122" w:rsidRPr="00846706" w:rsidRDefault="001D2122" w:rsidP="001D2122">
            <w:pPr>
              <w:widowControl w:val="0"/>
              <w:bidi/>
              <w:spacing w:line="240" w:lineRule="auto"/>
              <w:rPr>
                <w:sz w:val="24"/>
                <w:szCs w:val="22"/>
              </w:rPr>
            </w:pPr>
          </w:p>
        </w:tc>
        <w:tc>
          <w:tcPr>
            <w:tcW w:w="6904" w:type="dxa"/>
            <w:tcMar>
              <w:top w:w="100" w:type="dxa"/>
              <w:left w:w="100" w:type="dxa"/>
              <w:bottom w:w="100" w:type="dxa"/>
              <w:right w:w="100" w:type="dxa"/>
            </w:tcMar>
          </w:tcPr>
          <w:p w14:paraId="3262AA72" w14:textId="77777777" w:rsidR="001D2122" w:rsidRPr="00846706" w:rsidRDefault="001D2122" w:rsidP="001D2122">
            <w:pPr>
              <w:widowControl w:val="0"/>
              <w:bidi/>
              <w:spacing w:line="240" w:lineRule="auto"/>
              <w:rPr>
                <w:sz w:val="24"/>
                <w:szCs w:val="22"/>
              </w:rPr>
            </w:pPr>
          </w:p>
        </w:tc>
      </w:tr>
      <w:tr w:rsidR="001D2122" w:rsidRPr="00846706" w14:paraId="3F884719" w14:textId="77777777" w:rsidTr="001D2122">
        <w:trPr>
          <w:jc w:val="right"/>
        </w:trPr>
        <w:tc>
          <w:tcPr>
            <w:tcW w:w="1559" w:type="dxa"/>
            <w:tcMar>
              <w:top w:w="100" w:type="dxa"/>
              <w:left w:w="100" w:type="dxa"/>
              <w:bottom w:w="100" w:type="dxa"/>
              <w:right w:w="100" w:type="dxa"/>
            </w:tcMar>
          </w:tcPr>
          <w:p w14:paraId="1FCC45EE" w14:textId="77777777" w:rsidR="001D2122" w:rsidRPr="00846706" w:rsidRDefault="001D2122" w:rsidP="001D2122">
            <w:pPr>
              <w:widowControl w:val="0"/>
              <w:bidi/>
              <w:spacing w:line="240" w:lineRule="auto"/>
              <w:rPr>
                <w:sz w:val="24"/>
                <w:szCs w:val="22"/>
              </w:rPr>
            </w:pPr>
          </w:p>
        </w:tc>
        <w:tc>
          <w:tcPr>
            <w:tcW w:w="993" w:type="dxa"/>
            <w:tcMar>
              <w:top w:w="100" w:type="dxa"/>
              <w:left w:w="100" w:type="dxa"/>
              <w:bottom w:w="100" w:type="dxa"/>
              <w:right w:w="100" w:type="dxa"/>
            </w:tcMar>
          </w:tcPr>
          <w:p w14:paraId="7AA3851D" w14:textId="77777777" w:rsidR="001D2122" w:rsidRPr="00846706" w:rsidRDefault="001D2122" w:rsidP="001D2122">
            <w:pPr>
              <w:widowControl w:val="0"/>
              <w:bidi/>
              <w:spacing w:line="240" w:lineRule="auto"/>
              <w:rPr>
                <w:sz w:val="24"/>
                <w:szCs w:val="22"/>
              </w:rPr>
            </w:pPr>
          </w:p>
        </w:tc>
        <w:tc>
          <w:tcPr>
            <w:tcW w:w="6904" w:type="dxa"/>
            <w:tcMar>
              <w:top w:w="100" w:type="dxa"/>
              <w:left w:w="100" w:type="dxa"/>
              <w:bottom w:w="100" w:type="dxa"/>
              <w:right w:w="100" w:type="dxa"/>
            </w:tcMar>
          </w:tcPr>
          <w:p w14:paraId="6E369894" w14:textId="77777777" w:rsidR="001D2122" w:rsidRPr="00846706" w:rsidRDefault="001D2122" w:rsidP="001D2122">
            <w:pPr>
              <w:widowControl w:val="0"/>
              <w:bidi/>
              <w:spacing w:line="240" w:lineRule="auto"/>
              <w:rPr>
                <w:sz w:val="24"/>
                <w:szCs w:val="22"/>
              </w:rPr>
            </w:pPr>
          </w:p>
        </w:tc>
      </w:tr>
      <w:tr w:rsidR="001D2122" w:rsidRPr="00846706" w14:paraId="33280A58" w14:textId="77777777" w:rsidTr="001D2122">
        <w:trPr>
          <w:jc w:val="right"/>
        </w:trPr>
        <w:tc>
          <w:tcPr>
            <w:tcW w:w="1559" w:type="dxa"/>
            <w:tcMar>
              <w:top w:w="100" w:type="dxa"/>
              <w:left w:w="100" w:type="dxa"/>
              <w:bottom w:w="100" w:type="dxa"/>
              <w:right w:w="100" w:type="dxa"/>
            </w:tcMar>
          </w:tcPr>
          <w:p w14:paraId="6A1C621F" w14:textId="77777777" w:rsidR="001D2122" w:rsidRPr="00846706" w:rsidRDefault="001D2122" w:rsidP="001D2122">
            <w:pPr>
              <w:widowControl w:val="0"/>
              <w:bidi/>
              <w:spacing w:line="240" w:lineRule="auto"/>
              <w:rPr>
                <w:sz w:val="24"/>
                <w:szCs w:val="22"/>
              </w:rPr>
            </w:pPr>
          </w:p>
        </w:tc>
        <w:tc>
          <w:tcPr>
            <w:tcW w:w="993" w:type="dxa"/>
            <w:tcMar>
              <w:top w:w="100" w:type="dxa"/>
              <w:left w:w="100" w:type="dxa"/>
              <w:bottom w:w="100" w:type="dxa"/>
              <w:right w:w="100" w:type="dxa"/>
            </w:tcMar>
          </w:tcPr>
          <w:p w14:paraId="5DED2982" w14:textId="77777777" w:rsidR="001D2122" w:rsidRPr="00846706" w:rsidRDefault="001D2122" w:rsidP="001D2122">
            <w:pPr>
              <w:widowControl w:val="0"/>
              <w:bidi/>
              <w:spacing w:line="240" w:lineRule="auto"/>
              <w:rPr>
                <w:sz w:val="24"/>
                <w:szCs w:val="22"/>
              </w:rPr>
            </w:pPr>
          </w:p>
        </w:tc>
        <w:tc>
          <w:tcPr>
            <w:tcW w:w="6904" w:type="dxa"/>
            <w:tcMar>
              <w:top w:w="100" w:type="dxa"/>
              <w:left w:w="100" w:type="dxa"/>
              <w:bottom w:w="100" w:type="dxa"/>
              <w:right w:w="100" w:type="dxa"/>
            </w:tcMar>
          </w:tcPr>
          <w:p w14:paraId="6E5E4FCB" w14:textId="77777777" w:rsidR="001D2122" w:rsidRPr="00846706" w:rsidRDefault="001D2122" w:rsidP="001D2122">
            <w:pPr>
              <w:widowControl w:val="0"/>
              <w:bidi/>
              <w:spacing w:line="240" w:lineRule="auto"/>
              <w:rPr>
                <w:sz w:val="24"/>
                <w:szCs w:val="22"/>
              </w:rPr>
            </w:pPr>
          </w:p>
        </w:tc>
      </w:tr>
    </w:tbl>
    <w:p w14:paraId="2221A584" w14:textId="77777777" w:rsidR="00E660C3" w:rsidRPr="00846706" w:rsidRDefault="00E660C3">
      <w:pPr>
        <w:bidi/>
        <w:rPr>
          <w:sz w:val="24"/>
          <w:szCs w:val="22"/>
          <w:rtl/>
        </w:rPr>
      </w:pPr>
    </w:p>
    <w:p w14:paraId="7FD780BB" w14:textId="77777777" w:rsidR="00E8766D" w:rsidRPr="00846706" w:rsidRDefault="00E8766D" w:rsidP="00E8766D">
      <w:pPr>
        <w:bidi/>
        <w:rPr>
          <w:sz w:val="24"/>
          <w:szCs w:val="22"/>
          <w:rtl/>
        </w:rPr>
      </w:pPr>
    </w:p>
    <w:p w14:paraId="09728697" w14:textId="77777777" w:rsidR="00E8766D" w:rsidRPr="00846706" w:rsidRDefault="00E8766D" w:rsidP="00E8766D">
      <w:pPr>
        <w:bidi/>
        <w:rPr>
          <w:sz w:val="24"/>
          <w:szCs w:val="22"/>
          <w:rtl/>
        </w:rPr>
      </w:pPr>
    </w:p>
    <w:p w14:paraId="09A1FDB0" w14:textId="77777777" w:rsidR="00E8766D" w:rsidRPr="00846706" w:rsidRDefault="00E8766D" w:rsidP="00E8766D">
      <w:pPr>
        <w:bidi/>
        <w:rPr>
          <w:sz w:val="24"/>
          <w:szCs w:val="22"/>
          <w:rtl/>
        </w:rPr>
      </w:pPr>
    </w:p>
    <w:p w14:paraId="268E1092" w14:textId="34ABD077" w:rsidR="00E8766D" w:rsidRPr="00846706" w:rsidRDefault="00E8766D" w:rsidP="004E01E5">
      <w:pPr>
        <w:jc w:val="center"/>
        <w:rPr>
          <w:sz w:val="32"/>
          <w:szCs w:val="22"/>
        </w:rPr>
      </w:pPr>
    </w:p>
    <w:p w14:paraId="331E7D64" w14:textId="77777777" w:rsidR="00E8766D" w:rsidRPr="00846706" w:rsidRDefault="00E8766D">
      <w:pPr>
        <w:rPr>
          <w:sz w:val="32"/>
          <w:szCs w:val="22"/>
        </w:rPr>
      </w:pPr>
      <w:r w:rsidRPr="00846706">
        <w:rPr>
          <w:sz w:val="32"/>
          <w:szCs w:val="22"/>
        </w:rPr>
        <w:br w:type="page"/>
      </w:r>
    </w:p>
    <w:p w14:paraId="33BD42B1" w14:textId="77777777" w:rsidR="00EE5789" w:rsidRPr="00846706" w:rsidRDefault="00EE5789">
      <w:pPr>
        <w:rPr>
          <w:sz w:val="32"/>
          <w:szCs w:val="22"/>
        </w:rPr>
      </w:pPr>
    </w:p>
    <w:p w14:paraId="7EB44036" w14:textId="77777777" w:rsidR="00E660C3" w:rsidRPr="00846706" w:rsidRDefault="00835E38" w:rsidP="001D2122">
      <w:pPr>
        <w:bidi/>
        <w:rPr>
          <w:b/>
          <w:bCs/>
          <w:sz w:val="32"/>
          <w:szCs w:val="28"/>
          <w:u w:val="single"/>
        </w:rPr>
      </w:pPr>
      <w:r w:rsidRPr="00846706">
        <w:rPr>
          <w:b/>
          <w:bCs/>
          <w:sz w:val="40"/>
          <w:szCs w:val="28"/>
          <w:u w:val="single"/>
          <w:rtl/>
        </w:rPr>
        <w:t>1. הקדמה</w:t>
      </w:r>
    </w:p>
    <w:p w14:paraId="6410557F" w14:textId="77777777" w:rsidR="00E660C3" w:rsidRPr="00846706" w:rsidRDefault="00835E38">
      <w:pPr>
        <w:bidi/>
        <w:rPr>
          <w:iCs/>
          <w:sz w:val="24"/>
          <w:szCs w:val="22"/>
          <w:rtl/>
        </w:rPr>
      </w:pPr>
      <w:r w:rsidRPr="00846706">
        <w:rPr>
          <w:iCs/>
          <w:sz w:val="24"/>
          <w:szCs w:val="22"/>
          <w:rtl/>
        </w:rPr>
        <w:t>החלק הזה ישמש להצגה כללית של מסמך האפיון - הוא נועד לאפשר לקורא להבין במה מדובר - מה זה בכלל הפרויקט הזה ומה מופיע בהמשך המסמך.</w:t>
      </w:r>
    </w:p>
    <w:p w14:paraId="61ACC8F8" w14:textId="66DD6C2E" w:rsidR="004E5E29" w:rsidRPr="00846706" w:rsidRDefault="004E5E29" w:rsidP="0017260F">
      <w:pPr>
        <w:bidi/>
        <w:rPr>
          <w:iCs/>
          <w:sz w:val="24"/>
          <w:szCs w:val="22"/>
        </w:rPr>
      </w:pPr>
      <w:r w:rsidRPr="00846706">
        <w:rPr>
          <w:rFonts w:hint="cs"/>
          <w:iCs/>
          <w:sz w:val="24"/>
          <w:szCs w:val="22"/>
          <w:rtl/>
        </w:rPr>
        <w:t>פרוייקט זה כולל שרת משחקים</w:t>
      </w:r>
      <w:r w:rsidR="0017260F">
        <w:rPr>
          <w:rFonts w:hint="cs"/>
          <w:iCs/>
          <w:sz w:val="24"/>
          <w:szCs w:val="22"/>
          <w:rtl/>
        </w:rPr>
        <w:t>(משחק עדיין לא ידוע)</w:t>
      </w:r>
      <w:r w:rsidRPr="00846706">
        <w:rPr>
          <w:rFonts w:hint="cs"/>
          <w:iCs/>
          <w:sz w:val="24"/>
          <w:szCs w:val="22"/>
          <w:rtl/>
        </w:rPr>
        <w:t xml:space="preserve"> אשר מאפשר לשחקנים מרובים להתחבר ולשחק אחד </w:t>
      </w:r>
      <w:r w:rsidR="0017260F">
        <w:rPr>
          <w:rFonts w:hint="cs"/>
          <w:iCs/>
          <w:sz w:val="24"/>
          <w:szCs w:val="22"/>
          <w:rtl/>
        </w:rPr>
        <w:t>ביחד/נגד</w:t>
      </w:r>
      <w:r w:rsidRPr="00846706">
        <w:rPr>
          <w:rFonts w:hint="cs"/>
          <w:iCs/>
          <w:sz w:val="24"/>
          <w:szCs w:val="22"/>
          <w:rtl/>
        </w:rPr>
        <w:t xml:space="preserve"> השני. מסמך זה מפרט את אופי הפרוייקט </w:t>
      </w:r>
    </w:p>
    <w:p w14:paraId="3CA6B826" w14:textId="77777777" w:rsidR="00E660C3" w:rsidRPr="00846706" w:rsidRDefault="00E660C3">
      <w:pPr>
        <w:bidi/>
        <w:rPr>
          <w:sz w:val="24"/>
          <w:szCs w:val="22"/>
        </w:rPr>
      </w:pPr>
    </w:p>
    <w:p w14:paraId="62F34C6A" w14:textId="77777777" w:rsidR="00E660C3" w:rsidRPr="00846706" w:rsidRDefault="00835E38">
      <w:pPr>
        <w:bidi/>
        <w:rPr>
          <w:bCs/>
          <w:sz w:val="24"/>
          <w:szCs w:val="22"/>
        </w:rPr>
      </w:pPr>
      <w:r w:rsidRPr="00846706">
        <w:rPr>
          <w:bCs/>
          <w:sz w:val="24"/>
          <w:szCs w:val="22"/>
          <w:rtl/>
        </w:rPr>
        <w:t>1.1 מטרה</w:t>
      </w:r>
    </w:p>
    <w:p w14:paraId="2AC76AB5" w14:textId="77777777" w:rsidR="00E660C3" w:rsidRPr="00846706" w:rsidRDefault="00E660C3">
      <w:pPr>
        <w:bidi/>
        <w:rPr>
          <w:sz w:val="24"/>
          <w:szCs w:val="22"/>
        </w:rPr>
      </w:pPr>
    </w:p>
    <w:p w14:paraId="3F556052" w14:textId="77777777" w:rsidR="00E660C3" w:rsidRPr="00846706" w:rsidRDefault="00835E38">
      <w:pPr>
        <w:bidi/>
        <w:rPr>
          <w:i/>
          <w:sz w:val="24"/>
          <w:szCs w:val="22"/>
          <w:rtl/>
        </w:rPr>
      </w:pPr>
      <w:r w:rsidRPr="00846706">
        <w:rPr>
          <w:i/>
          <w:sz w:val="24"/>
          <w:szCs w:val="22"/>
          <w:rtl/>
        </w:rPr>
        <w:t>מה המטרה של המסמך ומי קהל היעד שלו</w:t>
      </w:r>
    </w:p>
    <w:p w14:paraId="495CF6F7" w14:textId="77777777" w:rsidR="004E5E29" w:rsidRPr="00846706" w:rsidRDefault="004E5E29" w:rsidP="00846706">
      <w:pPr>
        <w:bidi/>
        <w:rPr>
          <w:sz w:val="24"/>
          <w:szCs w:val="22"/>
        </w:rPr>
      </w:pPr>
      <w:r w:rsidRPr="00846706">
        <w:rPr>
          <w:rFonts w:hint="cs"/>
          <w:i/>
          <w:sz w:val="24"/>
          <w:szCs w:val="22"/>
          <w:rtl/>
        </w:rPr>
        <w:t>מטרתו של מסמך זה הוא לאפיין את כל הדר</w:t>
      </w:r>
      <w:ins w:id="4" w:author="user" w:date="2017-10-29T17:49:00Z">
        <w:r w:rsidR="00846706" w:rsidRPr="00846706">
          <w:rPr>
            <w:rFonts w:hint="cs"/>
            <w:i/>
            <w:sz w:val="24"/>
            <w:szCs w:val="22"/>
            <w:rtl/>
          </w:rPr>
          <w:t>י</w:t>
        </w:r>
      </w:ins>
      <w:r w:rsidRPr="00846706">
        <w:rPr>
          <w:rFonts w:hint="cs"/>
          <w:i/>
          <w:sz w:val="24"/>
          <w:szCs w:val="22"/>
          <w:rtl/>
        </w:rPr>
        <w:t>ש</w:t>
      </w:r>
      <w:del w:id="5" w:author="user" w:date="2017-10-29T17:49:00Z">
        <w:r w:rsidRPr="00846706" w:rsidDel="00846706">
          <w:rPr>
            <w:rFonts w:hint="cs"/>
            <w:i/>
            <w:sz w:val="24"/>
            <w:szCs w:val="22"/>
            <w:rtl/>
          </w:rPr>
          <w:delText>י</w:delText>
        </w:r>
      </w:del>
      <w:r w:rsidRPr="00846706">
        <w:rPr>
          <w:rFonts w:hint="cs"/>
          <w:i/>
          <w:sz w:val="24"/>
          <w:szCs w:val="22"/>
          <w:rtl/>
        </w:rPr>
        <w:t>ות, הפונקציות והממשקים אשר דרושים להפעלתו של הפרוייקט. קהל היעד של המסמך הוא מוריי</w:t>
      </w:r>
      <w:r w:rsidR="00A11E46" w:rsidRPr="00846706">
        <w:rPr>
          <w:rFonts w:hint="cs"/>
          <w:i/>
          <w:sz w:val="24"/>
          <w:szCs w:val="22"/>
          <w:rtl/>
        </w:rPr>
        <w:t>,</w:t>
      </w:r>
      <w:r w:rsidRPr="00846706">
        <w:rPr>
          <w:rFonts w:hint="cs"/>
          <w:i/>
          <w:sz w:val="24"/>
          <w:szCs w:val="22"/>
          <w:rtl/>
        </w:rPr>
        <w:t xml:space="preserve"> מאבחן הבגרות, חבריי לכיתה </w:t>
      </w:r>
      <w:r w:rsidR="00A11E46" w:rsidRPr="00846706">
        <w:rPr>
          <w:rFonts w:hint="cs"/>
          <w:i/>
          <w:sz w:val="24"/>
          <w:szCs w:val="22"/>
          <w:rtl/>
        </w:rPr>
        <w:t>וכל אחד שרוצה להבין יותר לעומק את הפרוייקט.</w:t>
      </w:r>
    </w:p>
    <w:p w14:paraId="0E7B3F05" w14:textId="77777777" w:rsidR="00E660C3" w:rsidRPr="00846706" w:rsidRDefault="00E660C3">
      <w:pPr>
        <w:bidi/>
        <w:rPr>
          <w:sz w:val="24"/>
          <w:szCs w:val="22"/>
        </w:rPr>
      </w:pPr>
    </w:p>
    <w:p w14:paraId="292D5BC3" w14:textId="77777777" w:rsidR="00E660C3" w:rsidRPr="00846706" w:rsidRDefault="00835E38">
      <w:pPr>
        <w:bidi/>
        <w:rPr>
          <w:bCs/>
          <w:sz w:val="24"/>
          <w:szCs w:val="22"/>
        </w:rPr>
      </w:pPr>
      <w:r w:rsidRPr="00846706">
        <w:rPr>
          <w:bCs/>
          <w:sz w:val="24"/>
          <w:szCs w:val="22"/>
          <w:rtl/>
        </w:rPr>
        <w:t>1.2 המוצר</w:t>
      </w:r>
    </w:p>
    <w:p w14:paraId="4C26237A" w14:textId="77777777" w:rsidR="00E660C3" w:rsidRPr="00846706" w:rsidRDefault="00835E38">
      <w:pPr>
        <w:bidi/>
        <w:rPr>
          <w:sz w:val="24"/>
          <w:szCs w:val="22"/>
        </w:rPr>
      </w:pPr>
      <w:r w:rsidRPr="00846706">
        <w:rPr>
          <w:i/>
          <w:sz w:val="24"/>
          <w:szCs w:val="22"/>
          <w:rtl/>
        </w:rPr>
        <w:tab/>
        <w:t>חלק זה צריך להכיל את הדברים הבאים:</w:t>
      </w:r>
    </w:p>
    <w:p w14:paraId="6E2BDEC7" w14:textId="77777777" w:rsidR="00E660C3" w:rsidRPr="0017260F" w:rsidRDefault="00835E38">
      <w:pPr>
        <w:numPr>
          <w:ilvl w:val="0"/>
          <w:numId w:val="2"/>
        </w:numPr>
        <w:bidi/>
        <w:ind w:hanging="359"/>
        <w:contextualSpacing/>
        <w:rPr>
          <w:i/>
          <w:color w:val="000000" w:themeColor="text1"/>
          <w:sz w:val="24"/>
          <w:szCs w:val="22"/>
        </w:rPr>
      </w:pPr>
      <w:r w:rsidRPr="0017260F">
        <w:rPr>
          <w:i/>
          <w:color w:val="000000" w:themeColor="text1"/>
          <w:sz w:val="24"/>
          <w:szCs w:val="22"/>
          <w:rtl/>
        </w:rPr>
        <w:t>שם המוצר אותו מפתחים (ובאמצעותו נתייחס למוצר בהמשך המסמך)</w:t>
      </w:r>
    </w:p>
    <w:p w14:paraId="240E61DE" w14:textId="77777777" w:rsidR="00846706" w:rsidRPr="0017260F" w:rsidRDefault="00835E38">
      <w:pPr>
        <w:numPr>
          <w:ilvl w:val="0"/>
          <w:numId w:val="2"/>
        </w:numPr>
        <w:bidi/>
        <w:ind w:hanging="359"/>
        <w:contextualSpacing/>
        <w:rPr>
          <w:ins w:id="6" w:author="user" w:date="2017-10-29T17:50:00Z"/>
          <w:i/>
          <w:color w:val="000000" w:themeColor="text1"/>
          <w:sz w:val="24"/>
          <w:szCs w:val="22"/>
        </w:rPr>
      </w:pPr>
      <w:r w:rsidRPr="0017260F">
        <w:rPr>
          <w:i/>
          <w:color w:val="000000" w:themeColor="text1"/>
          <w:sz w:val="24"/>
          <w:szCs w:val="22"/>
          <w:rtl/>
        </w:rPr>
        <w:t>הסבר כללי של מה המוצר עושה (ואם צריך- מה הוא לא עושה)</w:t>
      </w:r>
    </w:p>
    <w:p w14:paraId="56CD58F0" w14:textId="77777777" w:rsidR="00E660C3" w:rsidRPr="0017260F" w:rsidRDefault="00A11E46" w:rsidP="00846706">
      <w:pPr>
        <w:numPr>
          <w:ilvl w:val="0"/>
          <w:numId w:val="2"/>
        </w:numPr>
        <w:bidi/>
        <w:ind w:hanging="359"/>
        <w:contextualSpacing/>
        <w:rPr>
          <w:i/>
          <w:color w:val="000000" w:themeColor="text1"/>
          <w:sz w:val="24"/>
          <w:szCs w:val="22"/>
        </w:rPr>
      </w:pPr>
      <w:r w:rsidRPr="0017260F">
        <w:rPr>
          <w:rFonts w:hint="cs"/>
          <w:i/>
          <w:color w:val="000000" w:themeColor="text1"/>
          <w:sz w:val="24"/>
          <w:szCs w:val="22"/>
          <w:rtl/>
        </w:rPr>
        <w:t>המוצר כולל שרת המחבר בין לקוחות ומאפשר להם להשתתף במשחק שיתופי בזמן אמת תוך כדי אינטרקציה חזותית, המוצר כולל גם את צד הלקוח עליו נמצא המשחק אשר מתקשר עם השרת.</w:t>
      </w:r>
    </w:p>
    <w:p w14:paraId="1ED9E07B" w14:textId="77777777" w:rsidR="00E660C3" w:rsidRPr="0017260F" w:rsidRDefault="00835E38">
      <w:pPr>
        <w:numPr>
          <w:ilvl w:val="0"/>
          <w:numId w:val="2"/>
        </w:numPr>
        <w:bidi/>
        <w:ind w:hanging="359"/>
        <w:contextualSpacing/>
        <w:rPr>
          <w:i/>
          <w:color w:val="000000" w:themeColor="text1"/>
          <w:sz w:val="24"/>
          <w:szCs w:val="22"/>
        </w:rPr>
      </w:pPr>
      <w:r w:rsidRPr="0017260F">
        <w:rPr>
          <w:i/>
          <w:color w:val="000000" w:themeColor="text1"/>
          <w:sz w:val="24"/>
          <w:szCs w:val="22"/>
          <w:rtl/>
        </w:rPr>
        <w:t>תיאור של מטרות המוצר וית</w:t>
      </w:r>
      <w:r w:rsidR="001D2122" w:rsidRPr="0017260F">
        <w:rPr>
          <w:i/>
          <w:color w:val="000000" w:themeColor="text1"/>
          <w:sz w:val="24"/>
          <w:szCs w:val="22"/>
          <w:rtl/>
        </w:rPr>
        <w:t>רונותיו העיקריים. נסו להיות מדו</w:t>
      </w:r>
      <w:r w:rsidRPr="0017260F">
        <w:rPr>
          <w:i/>
          <w:color w:val="000000" w:themeColor="text1"/>
          <w:sz w:val="24"/>
          <w:szCs w:val="22"/>
          <w:rtl/>
        </w:rPr>
        <w:t>יקים וספציפיים כמה שניתן.</w:t>
      </w:r>
    </w:p>
    <w:p w14:paraId="27859ABD" w14:textId="77777777" w:rsidR="00A11E46" w:rsidRPr="00846706" w:rsidRDefault="00A11E46" w:rsidP="00A11E46">
      <w:pPr>
        <w:bidi/>
        <w:ind w:left="720"/>
        <w:contextualSpacing/>
        <w:rPr>
          <w:i/>
          <w:sz w:val="24"/>
          <w:szCs w:val="22"/>
        </w:rPr>
      </w:pPr>
      <w:r w:rsidRPr="0017260F">
        <w:rPr>
          <w:rFonts w:hint="cs"/>
          <w:i/>
          <w:color w:val="000000" w:themeColor="text1"/>
          <w:sz w:val="24"/>
          <w:szCs w:val="22"/>
          <w:rtl/>
        </w:rPr>
        <w:t>מטרת המוצר היא לאפשר לשחקנים לשחק במשחק ויזואלי מרובה משתתפים ולאפשר לשחקנים</w:t>
      </w:r>
      <w:r w:rsidRPr="00846706">
        <w:rPr>
          <w:rFonts w:hint="cs"/>
          <w:i/>
          <w:sz w:val="24"/>
          <w:szCs w:val="22"/>
          <w:rtl/>
        </w:rPr>
        <w:t xml:space="preserve"> לראות את מצב השחקנים האחרים ולהשפיע עליהם.</w:t>
      </w:r>
    </w:p>
    <w:p w14:paraId="4B8E0626" w14:textId="77777777" w:rsidR="00E660C3" w:rsidRPr="00846706" w:rsidRDefault="00E660C3">
      <w:pPr>
        <w:bidi/>
        <w:rPr>
          <w:sz w:val="24"/>
          <w:szCs w:val="22"/>
        </w:rPr>
      </w:pPr>
    </w:p>
    <w:p w14:paraId="228EB034" w14:textId="77777777" w:rsidR="00E660C3" w:rsidRPr="00846706" w:rsidRDefault="00835E38">
      <w:pPr>
        <w:bidi/>
        <w:rPr>
          <w:bCs/>
          <w:sz w:val="24"/>
          <w:szCs w:val="22"/>
        </w:rPr>
      </w:pPr>
      <w:r w:rsidRPr="00846706">
        <w:rPr>
          <w:bCs/>
          <w:sz w:val="24"/>
          <w:szCs w:val="22"/>
          <w:rtl/>
        </w:rPr>
        <w:t>1.3 הגדרות</w:t>
      </w:r>
    </w:p>
    <w:p w14:paraId="570A90E8" w14:textId="77777777" w:rsidR="00E660C3" w:rsidRPr="00846706" w:rsidRDefault="001D2122" w:rsidP="001D2122">
      <w:pPr>
        <w:bidi/>
        <w:rPr>
          <w:i/>
          <w:sz w:val="24"/>
          <w:szCs w:val="22"/>
        </w:rPr>
      </w:pPr>
      <w:r w:rsidRPr="00846706">
        <w:rPr>
          <w:i/>
          <w:sz w:val="24"/>
          <w:szCs w:val="22"/>
          <w:rtl/>
        </w:rPr>
        <w:tab/>
        <w:t xml:space="preserve">בחלק זה יש לציין את כל </w:t>
      </w:r>
      <w:r w:rsidRPr="00846706">
        <w:rPr>
          <w:rFonts w:hint="cs"/>
          <w:i/>
          <w:sz w:val="24"/>
          <w:szCs w:val="22"/>
          <w:rtl/>
        </w:rPr>
        <w:t>ה</w:t>
      </w:r>
      <w:r w:rsidRPr="00846706">
        <w:rPr>
          <w:i/>
          <w:sz w:val="24"/>
          <w:szCs w:val="22"/>
          <w:rtl/>
        </w:rPr>
        <w:t>הגדרות</w:t>
      </w:r>
      <w:r w:rsidRPr="00846706">
        <w:rPr>
          <w:rFonts w:hint="cs"/>
          <w:i/>
          <w:sz w:val="24"/>
          <w:szCs w:val="22"/>
          <w:rtl/>
        </w:rPr>
        <w:t xml:space="preserve">, </w:t>
      </w:r>
      <w:r w:rsidR="00835E38" w:rsidRPr="00846706">
        <w:rPr>
          <w:i/>
          <w:sz w:val="24"/>
          <w:szCs w:val="22"/>
          <w:rtl/>
        </w:rPr>
        <w:t>המושגים וראשי התיבות בהם תשתמשו בהמשך המסמך.</w:t>
      </w:r>
    </w:p>
    <w:p w14:paraId="4B660233" w14:textId="77777777" w:rsidR="00E660C3" w:rsidRPr="00846706" w:rsidRDefault="00E660C3">
      <w:pPr>
        <w:bidi/>
        <w:rPr>
          <w:sz w:val="24"/>
          <w:szCs w:val="22"/>
        </w:rPr>
      </w:pPr>
    </w:p>
    <w:p w14:paraId="236F4A47" w14:textId="77777777" w:rsidR="00E660C3" w:rsidRPr="00846706" w:rsidRDefault="00835E38" w:rsidP="001D2122">
      <w:pPr>
        <w:bidi/>
        <w:rPr>
          <w:sz w:val="24"/>
          <w:szCs w:val="22"/>
        </w:rPr>
      </w:pPr>
      <w:r w:rsidRPr="00846706">
        <w:rPr>
          <w:b/>
          <w:sz w:val="24"/>
          <w:szCs w:val="22"/>
          <w:rtl/>
        </w:rPr>
        <w:t>1.</w:t>
      </w:r>
      <w:r w:rsidR="001D2122" w:rsidRPr="00846706">
        <w:rPr>
          <w:rFonts w:hint="cs"/>
          <w:b/>
          <w:sz w:val="24"/>
          <w:szCs w:val="22"/>
          <w:rtl/>
        </w:rPr>
        <w:t>4</w:t>
      </w:r>
      <w:r w:rsidRPr="00846706">
        <w:rPr>
          <w:b/>
          <w:sz w:val="24"/>
          <w:szCs w:val="22"/>
          <w:rtl/>
        </w:rPr>
        <w:t xml:space="preserve"> </w:t>
      </w:r>
      <w:r w:rsidRPr="00846706">
        <w:rPr>
          <w:bCs/>
          <w:sz w:val="24"/>
          <w:szCs w:val="22"/>
          <w:rtl/>
        </w:rPr>
        <w:t>תקציר</w:t>
      </w:r>
    </w:p>
    <w:p w14:paraId="7F8140E8" w14:textId="77777777" w:rsidR="00E660C3" w:rsidRPr="00846706" w:rsidRDefault="00835E38">
      <w:pPr>
        <w:bidi/>
        <w:rPr>
          <w:sz w:val="24"/>
          <w:szCs w:val="22"/>
        </w:rPr>
      </w:pPr>
      <w:r w:rsidRPr="00846706">
        <w:rPr>
          <w:i/>
          <w:sz w:val="24"/>
          <w:szCs w:val="22"/>
          <w:rtl/>
        </w:rPr>
        <w:tab/>
        <w:t>הסבר מה מופיע בהמשך המסמך ופירוט כיצד זה מסודר לאורך המסמך</w:t>
      </w:r>
    </w:p>
    <w:p w14:paraId="1CA4108D" w14:textId="77777777" w:rsidR="00E660C3" w:rsidRPr="00846706" w:rsidRDefault="00E660C3">
      <w:pPr>
        <w:bidi/>
        <w:rPr>
          <w:sz w:val="24"/>
          <w:szCs w:val="22"/>
        </w:rPr>
      </w:pPr>
    </w:p>
    <w:p w14:paraId="5D1BA5E5" w14:textId="77777777" w:rsidR="00E660C3" w:rsidRPr="00846706" w:rsidRDefault="00E660C3">
      <w:pPr>
        <w:bidi/>
        <w:rPr>
          <w:sz w:val="24"/>
          <w:szCs w:val="22"/>
        </w:rPr>
      </w:pPr>
    </w:p>
    <w:p w14:paraId="08B836A2" w14:textId="77777777" w:rsidR="00E660C3" w:rsidRPr="00846706" w:rsidRDefault="00E660C3">
      <w:pPr>
        <w:bidi/>
        <w:rPr>
          <w:sz w:val="24"/>
          <w:szCs w:val="22"/>
        </w:rPr>
      </w:pPr>
    </w:p>
    <w:p w14:paraId="1E14A2AB" w14:textId="77777777" w:rsidR="00E660C3" w:rsidRPr="00846706" w:rsidRDefault="00E660C3">
      <w:pPr>
        <w:bidi/>
        <w:rPr>
          <w:sz w:val="24"/>
          <w:szCs w:val="22"/>
        </w:rPr>
      </w:pPr>
    </w:p>
    <w:p w14:paraId="18B14E58" w14:textId="77777777" w:rsidR="00E660C3" w:rsidRPr="00846706" w:rsidRDefault="00E660C3">
      <w:pPr>
        <w:bidi/>
        <w:rPr>
          <w:sz w:val="24"/>
          <w:szCs w:val="22"/>
        </w:rPr>
      </w:pPr>
    </w:p>
    <w:p w14:paraId="65173FBD" w14:textId="77777777" w:rsidR="00E660C3" w:rsidRPr="00846706" w:rsidRDefault="00E660C3">
      <w:pPr>
        <w:bidi/>
        <w:rPr>
          <w:sz w:val="24"/>
          <w:szCs w:val="22"/>
        </w:rPr>
      </w:pPr>
    </w:p>
    <w:p w14:paraId="47F51139" w14:textId="77777777" w:rsidR="00E660C3" w:rsidRPr="00846706" w:rsidRDefault="00E660C3">
      <w:pPr>
        <w:bidi/>
        <w:rPr>
          <w:sz w:val="24"/>
          <w:szCs w:val="22"/>
        </w:rPr>
      </w:pPr>
    </w:p>
    <w:p w14:paraId="1FA29033" w14:textId="77777777" w:rsidR="00E660C3" w:rsidRPr="00846706" w:rsidRDefault="00E660C3">
      <w:pPr>
        <w:bidi/>
        <w:rPr>
          <w:sz w:val="24"/>
          <w:szCs w:val="22"/>
        </w:rPr>
      </w:pPr>
    </w:p>
    <w:p w14:paraId="3A82BBDC" w14:textId="77777777" w:rsidR="00E660C3" w:rsidRPr="00846706" w:rsidRDefault="00E660C3">
      <w:pPr>
        <w:bidi/>
        <w:rPr>
          <w:sz w:val="24"/>
          <w:szCs w:val="22"/>
        </w:rPr>
      </w:pPr>
    </w:p>
    <w:p w14:paraId="446DBDC4" w14:textId="77777777" w:rsidR="00E660C3" w:rsidRPr="00846706" w:rsidRDefault="00E660C3">
      <w:pPr>
        <w:bidi/>
        <w:rPr>
          <w:sz w:val="24"/>
          <w:szCs w:val="22"/>
        </w:rPr>
      </w:pPr>
    </w:p>
    <w:p w14:paraId="4115CFAF" w14:textId="77777777" w:rsidR="00E660C3" w:rsidRPr="00846706" w:rsidRDefault="00E660C3">
      <w:pPr>
        <w:bidi/>
        <w:rPr>
          <w:sz w:val="24"/>
          <w:szCs w:val="22"/>
        </w:rPr>
      </w:pPr>
    </w:p>
    <w:p w14:paraId="7CCD5159" w14:textId="77777777" w:rsidR="00E660C3" w:rsidRPr="00846706" w:rsidRDefault="00E660C3">
      <w:pPr>
        <w:bidi/>
        <w:rPr>
          <w:sz w:val="24"/>
          <w:szCs w:val="22"/>
        </w:rPr>
      </w:pPr>
    </w:p>
    <w:p w14:paraId="6BB6CF4C" w14:textId="77777777" w:rsidR="00E660C3" w:rsidRPr="00846706" w:rsidRDefault="00E660C3">
      <w:pPr>
        <w:bidi/>
        <w:rPr>
          <w:sz w:val="24"/>
          <w:szCs w:val="22"/>
        </w:rPr>
      </w:pPr>
    </w:p>
    <w:p w14:paraId="5F3B7C23" w14:textId="77777777" w:rsidR="00E660C3" w:rsidRPr="00846706" w:rsidRDefault="00835E38">
      <w:pPr>
        <w:rPr>
          <w:sz w:val="24"/>
          <w:szCs w:val="22"/>
        </w:rPr>
      </w:pPr>
      <w:r w:rsidRPr="00846706">
        <w:rPr>
          <w:sz w:val="24"/>
          <w:szCs w:val="22"/>
        </w:rPr>
        <w:br w:type="page"/>
      </w:r>
    </w:p>
    <w:p w14:paraId="0816295A" w14:textId="77777777" w:rsidR="00E660C3" w:rsidRPr="00846706" w:rsidRDefault="00E660C3">
      <w:pPr>
        <w:bidi/>
        <w:rPr>
          <w:sz w:val="24"/>
          <w:szCs w:val="22"/>
        </w:rPr>
      </w:pPr>
    </w:p>
    <w:p w14:paraId="553D24FB" w14:textId="77777777" w:rsidR="00E660C3" w:rsidRPr="00846706" w:rsidRDefault="00835E38" w:rsidP="001D2122">
      <w:pPr>
        <w:numPr>
          <w:ilvl w:val="0"/>
          <w:numId w:val="1"/>
        </w:numPr>
        <w:bidi/>
        <w:ind w:hanging="359"/>
        <w:contextualSpacing/>
        <w:rPr>
          <w:bCs/>
          <w:sz w:val="36"/>
          <w:szCs w:val="32"/>
          <w:u w:val="single"/>
        </w:rPr>
      </w:pPr>
      <w:r w:rsidRPr="00846706">
        <w:rPr>
          <w:bCs/>
          <w:sz w:val="36"/>
          <w:szCs w:val="32"/>
          <w:u w:val="single"/>
          <w:rtl/>
        </w:rPr>
        <w:t>תיאור כללי</w:t>
      </w:r>
    </w:p>
    <w:p w14:paraId="25C08F5F" w14:textId="77777777" w:rsidR="00E660C3" w:rsidRPr="00846706" w:rsidRDefault="00835E38">
      <w:pPr>
        <w:bidi/>
        <w:rPr>
          <w:iCs/>
          <w:sz w:val="24"/>
          <w:szCs w:val="22"/>
        </w:rPr>
      </w:pPr>
      <w:r w:rsidRPr="00846706">
        <w:rPr>
          <w:iCs/>
          <w:sz w:val="24"/>
          <w:szCs w:val="22"/>
          <w:rtl/>
        </w:rPr>
        <w:t>החלק הזה מתאר את הגורמים העיקריים המשפיעים על המוצר ועל דרישותיו. חלק הזה לא מפרט דרישות ספציפיות אלא רק עוזר להבין את הדרישות.</w:t>
      </w:r>
    </w:p>
    <w:p w14:paraId="6748EF59" w14:textId="77777777" w:rsidR="00E660C3" w:rsidRPr="00846706" w:rsidRDefault="00E660C3">
      <w:pPr>
        <w:bidi/>
        <w:rPr>
          <w:sz w:val="24"/>
          <w:szCs w:val="22"/>
        </w:rPr>
      </w:pPr>
    </w:p>
    <w:p w14:paraId="7413203E" w14:textId="77777777" w:rsidR="00E660C3" w:rsidRPr="00846706" w:rsidRDefault="00835E38">
      <w:pPr>
        <w:bidi/>
        <w:rPr>
          <w:bCs/>
          <w:sz w:val="24"/>
          <w:szCs w:val="22"/>
        </w:rPr>
      </w:pPr>
      <w:r w:rsidRPr="00846706">
        <w:rPr>
          <w:bCs/>
          <w:sz w:val="24"/>
          <w:szCs w:val="22"/>
          <w:rtl/>
        </w:rPr>
        <w:t>2.1 פונקציונליות</w:t>
      </w:r>
    </w:p>
    <w:p w14:paraId="1CC8CE7B" w14:textId="77777777" w:rsidR="00E660C3" w:rsidRPr="00846706" w:rsidRDefault="00835E38" w:rsidP="000D6986">
      <w:pPr>
        <w:bidi/>
        <w:ind w:firstLine="720"/>
        <w:rPr>
          <w:i/>
          <w:sz w:val="24"/>
          <w:szCs w:val="22"/>
          <w:rtl/>
        </w:rPr>
      </w:pPr>
      <w:r w:rsidRPr="00846706">
        <w:rPr>
          <w:i/>
          <w:sz w:val="24"/>
          <w:szCs w:val="22"/>
          <w:rtl/>
        </w:rPr>
        <w:t>חלק זה יכיל סיכום של הפונקציות העיקריות במערכת (לא פונקציות של שפת תכנות, אלא באופן</w:t>
      </w:r>
      <w:r w:rsidRPr="00846706">
        <w:rPr>
          <w:i/>
          <w:sz w:val="24"/>
          <w:szCs w:val="22"/>
          <w:rtl/>
        </w:rPr>
        <w:tab/>
      </w:r>
      <w:r w:rsidRPr="00846706">
        <w:rPr>
          <w:i/>
          <w:sz w:val="24"/>
          <w:szCs w:val="22"/>
          <w:rtl/>
        </w:rPr>
        <w:tab/>
        <w:t xml:space="preserve"> מילולי - מה </w:t>
      </w:r>
      <w:r w:rsidR="000D6986" w:rsidRPr="00846706">
        <w:rPr>
          <w:rFonts w:hint="cs"/>
          <w:i/>
          <w:sz w:val="24"/>
          <w:szCs w:val="22"/>
          <w:rtl/>
        </w:rPr>
        <w:t>הדברים שהמערכת עושה</w:t>
      </w:r>
      <w:r w:rsidRPr="00846706">
        <w:rPr>
          <w:i/>
          <w:sz w:val="24"/>
          <w:szCs w:val="22"/>
          <w:rtl/>
        </w:rPr>
        <w:t>)</w:t>
      </w:r>
    </w:p>
    <w:p w14:paraId="5EA60425" w14:textId="77777777" w:rsidR="00AB3FC0" w:rsidRPr="00846706" w:rsidRDefault="00AB3FC0" w:rsidP="00AB3FC0">
      <w:pPr>
        <w:bidi/>
        <w:ind w:firstLine="720"/>
        <w:rPr>
          <w:i/>
          <w:sz w:val="24"/>
          <w:szCs w:val="22"/>
          <w:rtl/>
        </w:rPr>
      </w:pPr>
      <w:r w:rsidRPr="00846706">
        <w:rPr>
          <w:rFonts w:hint="cs"/>
          <w:i/>
          <w:sz w:val="24"/>
          <w:szCs w:val="22"/>
          <w:rtl/>
        </w:rPr>
        <w:t>שרת:</w:t>
      </w:r>
    </w:p>
    <w:p w14:paraId="21F9F9E0" w14:textId="77777777" w:rsidR="00AB3FC0" w:rsidRPr="00846706" w:rsidRDefault="00AB3FC0" w:rsidP="00AB3FC0">
      <w:pPr>
        <w:pStyle w:val="ListParagraph"/>
        <w:numPr>
          <w:ilvl w:val="0"/>
          <w:numId w:val="9"/>
        </w:numPr>
        <w:bidi/>
        <w:rPr>
          <w:i/>
          <w:sz w:val="24"/>
          <w:szCs w:val="22"/>
          <w:rtl/>
        </w:rPr>
      </w:pPr>
      <w:r w:rsidRPr="00846706">
        <w:rPr>
          <w:rFonts w:hint="cs"/>
          <w:i/>
          <w:sz w:val="24"/>
          <w:szCs w:val="22"/>
          <w:rtl/>
        </w:rPr>
        <w:t>מקבל חיבורים מלקוחות</w:t>
      </w:r>
    </w:p>
    <w:p w14:paraId="0DF3D893" w14:textId="77777777" w:rsidR="00AB3FC0" w:rsidRPr="00846706" w:rsidRDefault="00AB3FC0" w:rsidP="00AB3FC0">
      <w:pPr>
        <w:pStyle w:val="ListParagraph"/>
        <w:numPr>
          <w:ilvl w:val="0"/>
          <w:numId w:val="9"/>
        </w:numPr>
        <w:bidi/>
        <w:rPr>
          <w:i/>
          <w:sz w:val="24"/>
          <w:szCs w:val="22"/>
          <w:rtl/>
        </w:rPr>
      </w:pPr>
      <w:r w:rsidRPr="00846706">
        <w:rPr>
          <w:rFonts w:hint="cs"/>
          <w:i/>
          <w:sz w:val="24"/>
          <w:szCs w:val="22"/>
          <w:rtl/>
        </w:rPr>
        <w:t xml:space="preserve">מעביר מידע בין הלקוחות </w:t>
      </w:r>
    </w:p>
    <w:p w14:paraId="5EC83CD8" w14:textId="77777777" w:rsidR="00AB3FC0" w:rsidRPr="00846706" w:rsidRDefault="00AB3FC0" w:rsidP="00AB3FC0">
      <w:pPr>
        <w:pStyle w:val="ListParagraph"/>
        <w:numPr>
          <w:ilvl w:val="0"/>
          <w:numId w:val="9"/>
        </w:numPr>
        <w:bidi/>
        <w:rPr>
          <w:i/>
          <w:sz w:val="24"/>
          <w:szCs w:val="22"/>
          <w:rtl/>
        </w:rPr>
      </w:pPr>
      <w:r w:rsidRPr="00846706">
        <w:rPr>
          <w:rFonts w:hint="cs"/>
          <w:i/>
          <w:sz w:val="24"/>
          <w:szCs w:val="22"/>
          <w:rtl/>
        </w:rPr>
        <w:t>שומר במאגרי מידע את תוצאות המשחק</w:t>
      </w:r>
      <w:ins w:id="7" w:author="user" w:date="2017-10-29T17:51:00Z">
        <w:r w:rsidR="00803732">
          <w:rPr>
            <w:rFonts w:hint="cs"/>
            <w:i/>
            <w:sz w:val="24"/>
            <w:szCs w:val="22"/>
            <w:rtl/>
          </w:rPr>
          <w:t>י</w:t>
        </w:r>
      </w:ins>
      <w:r w:rsidRPr="00846706">
        <w:rPr>
          <w:rFonts w:hint="cs"/>
          <w:i/>
          <w:sz w:val="24"/>
          <w:szCs w:val="22"/>
          <w:rtl/>
        </w:rPr>
        <w:t>ם ואת התוצאות הגבוהות</w:t>
      </w:r>
    </w:p>
    <w:p w14:paraId="42D30236" w14:textId="77777777" w:rsidR="00AB3FC0" w:rsidRPr="00846706" w:rsidRDefault="00AB3FC0" w:rsidP="00AB3FC0">
      <w:pPr>
        <w:bidi/>
        <w:ind w:firstLine="720"/>
        <w:rPr>
          <w:i/>
          <w:sz w:val="24"/>
          <w:szCs w:val="22"/>
          <w:rtl/>
        </w:rPr>
      </w:pPr>
      <w:r w:rsidRPr="00846706">
        <w:rPr>
          <w:rFonts w:hint="cs"/>
          <w:i/>
          <w:sz w:val="24"/>
          <w:szCs w:val="22"/>
          <w:rtl/>
        </w:rPr>
        <w:t>לקוח:</w:t>
      </w:r>
    </w:p>
    <w:p w14:paraId="34089FFE" w14:textId="77777777" w:rsidR="00AB3FC0" w:rsidRPr="00846706" w:rsidRDefault="00AB3FC0" w:rsidP="00AB3FC0">
      <w:pPr>
        <w:pStyle w:val="ListParagraph"/>
        <w:numPr>
          <w:ilvl w:val="0"/>
          <w:numId w:val="10"/>
        </w:numPr>
        <w:bidi/>
        <w:rPr>
          <w:i/>
          <w:sz w:val="24"/>
          <w:szCs w:val="22"/>
          <w:rtl/>
        </w:rPr>
      </w:pPr>
      <w:r w:rsidRPr="00846706">
        <w:rPr>
          <w:rFonts w:hint="cs"/>
          <w:i/>
          <w:sz w:val="24"/>
          <w:szCs w:val="22"/>
          <w:rtl/>
        </w:rPr>
        <w:t>מריץ את המשחק</w:t>
      </w:r>
    </w:p>
    <w:p w14:paraId="49EEACF6" w14:textId="77777777" w:rsidR="00AB3FC0" w:rsidRPr="00846706" w:rsidRDefault="00AB3FC0" w:rsidP="00AB3FC0">
      <w:pPr>
        <w:pStyle w:val="ListParagraph"/>
        <w:numPr>
          <w:ilvl w:val="0"/>
          <w:numId w:val="10"/>
        </w:numPr>
        <w:bidi/>
        <w:rPr>
          <w:i/>
          <w:sz w:val="24"/>
          <w:szCs w:val="22"/>
          <w:rtl/>
        </w:rPr>
      </w:pPr>
      <w:r w:rsidRPr="00846706">
        <w:rPr>
          <w:rFonts w:hint="cs"/>
          <w:i/>
          <w:sz w:val="24"/>
          <w:szCs w:val="22"/>
          <w:rtl/>
        </w:rPr>
        <w:t>מתחבר לשרת</w:t>
      </w:r>
    </w:p>
    <w:p w14:paraId="646E4377" w14:textId="77777777" w:rsidR="00AB3FC0" w:rsidRPr="00846706" w:rsidRDefault="00AB3FC0" w:rsidP="00AB3FC0">
      <w:pPr>
        <w:pStyle w:val="ListParagraph"/>
        <w:numPr>
          <w:ilvl w:val="0"/>
          <w:numId w:val="10"/>
        </w:numPr>
        <w:bidi/>
        <w:rPr>
          <w:i/>
          <w:sz w:val="24"/>
          <w:szCs w:val="22"/>
          <w:rtl/>
        </w:rPr>
      </w:pPr>
      <w:r w:rsidRPr="00846706">
        <w:rPr>
          <w:rFonts w:hint="cs"/>
          <w:i/>
          <w:sz w:val="24"/>
          <w:szCs w:val="22"/>
          <w:rtl/>
        </w:rPr>
        <w:t xml:space="preserve">מקבל מהשרת עדכונים על שחקנים אחרים ומציג אותם </w:t>
      </w:r>
    </w:p>
    <w:p w14:paraId="751F0DDC" w14:textId="77777777" w:rsidR="00AB3FC0" w:rsidRPr="00846706" w:rsidRDefault="00AB3FC0" w:rsidP="00AB3FC0">
      <w:pPr>
        <w:pStyle w:val="ListParagraph"/>
        <w:numPr>
          <w:ilvl w:val="0"/>
          <w:numId w:val="10"/>
        </w:numPr>
        <w:bidi/>
        <w:rPr>
          <w:i/>
          <w:sz w:val="24"/>
          <w:szCs w:val="22"/>
          <w:rtl/>
        </w:rPr>
      </w:pPr>
      <w:r w:rsidRPr="00846706">
        <w:rPr>
          <w:rFonts w:hint="cs"/>
          <w:i/>
          <w:sz w:val="24"/>
          <w:szCs w:val="22"/>
          <w:rtl/>
        </w:rPr>
        <w:t>מעדכן את השרת על כל שינוי</w:t>
      </w:r>
    </w:p>
    <w:p w14:paraId="4363A4C3" w14:textId="77777777" w:rsidR="00AB3FC0" w:rsidRPr="00846706" w:rsidRDefault="00AB3FC0" w:rsidP="00AB3FC0">
      <w:pPr>
        <w:bidi/>
        <w:ind w:firstLine="720"/>
        <w:rPr>
          <w:sz w:val="24"/>
          <w:szCs w:val="22"/>
        </w:rPr>
      </w:pPr>
    </w:p>
    <w:p w14:paraId="60B49FC9" w14:textId="77777777" w:rsidR="00E660C3" w:rsidRPr="00846706" w:rsidRDefault="00E660C3">
      <w:pPr>
        <w:bidi/>
        <w:ind w:firstLine="720"/>
        <w:rPr>
          <w:sz w:val="24"/>
          <w:szCs w:val="22"/>
        </w:rPr>
      </w:pPr>
    </w:p>
    <w:p w14:paraId="0C62BEC9" w14:textId="77777777" w:rsidR="00E660C3" w:rsidRPr="00846706" w:rsidRDefault="00835E38" w:rsidP="000D6986">
      <w:pPr>
        <w:bidi/>
        <w:rPr>
          <w:bCs/>
          <w:sz w:val="24"/>
          <w:szCs w:val="22"/>
        </w:rPr>
      </w:pPr>
      <w:r w:rsidRPr="00846706">
        <w:rPr>
          <w:bCs/>
          <w:sz w:val="24"/>
          <w:szCs w:val="22"/>
          <w:rtl/>
        </w:rPr>
        <w:t xml:space="preserve">2.2 </w:t>
      </w:r>
      <w:r w:rsidR="000D6986" w:rsidRPr="00846706">
        <w:rPr>
          <w:rFonts w:hint="cs"/>
          <w:bCs/>
          <w:sz w:val="24"/>
          <w:szCs w:val="22"/>
          <w:rtl/>
        </w:rPr>
        <w:t>קהל היעד</w:t>
      </w:r>
    </w:p>
    <w:p w14:paraId="433DD38D" w14:textId="77777777" w:rsidR="00AB3FC0" w:rsidRPr="00846706" w:rsidRDefault="00835E38" w:rsidP="000D6986">
      <w:pPr>
        <w:bidi/>
        <w:rPr>
          <w:sz w:val="24"/>
          <w:szCs w:val="22"/>
          <w:rtl/>
        </w:rPr>
      </w:pPr>
      <w:r w:rsidRPr="00846706">
        <w:rPr>
          <w:b/>
          <w:sz w:val="24"/>
          <w:szCs w:val="22"/>
        </w:rPr>
        <w:tab/>
      </w:r>
      <w:r w:rsidRPr="00846706">
        <w:rPr>
          <w:i/>
          <w:sz w:val="24"/>
          <w:szCs w:val="22"/>
          <w:rtl/>
        </w:rPr>
        <w:t>תיאור כללי של</w:t>
      </w:r>
      <w:r w:rsidR="001D2122" w:rsidRPr="00846706">
        <w:rPr>
          <w:i/>
          <w:sz w:val="24"/>
          <w:szCs w:val="22"/>
          <w:rtl/>
        </w:rPr>
        <w:t xml:space="preserve"> קהל היעד של המערכת - מה תפקידם</w:t>
      </w:r>
      <w:r w:rsidR="001D2122" w:rsidRPr="00846706">
        <w:rPr>
          <w:rFonts w:hint="cs"/>
          <w:i/>
          <w:sz w:val="24"/>
          <w:szCs w:val="22"/>
          <w:rtl/>
        </w:rPr>
        <w:t xml:space="preserve">, </w:t>
      </w:r>
      <w:r w:rsidRPr="00846706">
        <w:rPr>
          <w:i/>
          <w:sz w:val="24"/>
          <w:szCs w:val="22"/>
          <w:rtl/>
        </w:rPr>
        <w:t>נ</w:t>
      </w:r>
      <w:r w:rsidR="001D2122" w:rsidRPr="00846706">
        <w:rPr>
          <w:rFonts w:hint="cs"/>
          <w:i/>
          <w:sz w:val="24"/>
          <w:szCs w:val="22"/>
          <w:rtl/>
        </w:rPr>
        <w:t>י</w:t>
      </w:r>
      <w:r w:rsidRPr="00846706">
        <w:rPr>
          <w:i/>
          <w:sz w:val="24"/>
          <w:szCs w:val="22"/>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846706">
        <w:rPr>
          <w:rFonts w:hint="cs"/>
          <w:sz w:val="24"/>
          <w:szCs w:val="22"/>
          <w:rtl/>
        </w:rPr>
        <w:t xml:space="preserve"> ("מי הולך להשתמש במערכת?")</w:t>
      </w:r>
      <w:r w:rsidR="00AB3FC0" w:rsidRPr="00846706">
        <w:rPr>
          <w:rFonts w:hint="cs"/>
          <w:sz w:val="24"/>
          <w:szCs w:val="22"/>
          <w:rtl/>
        </w:rPr>
        <w:t>-</w:t>
      </w:r>
    </w:p>
    <w:p w14:paraId="35E99A58" w14:textId="77777777" w:rsidR="00E660C3" w:rsidRPr="00846706" w:rsidRDefault="00AB3FC0" w:rsidP="00AB3FC0">
      <w:pPr>
        <w:bidi/>
        <w:rPr>
          <w:sz w:val="24"/>
          <w:szCs w:val="22"/>
        </w:rPr>
      </w:pPr>
      <w:r w:rsidRPr="00846706">
        <w:rPr>
          <w:rFonts w:hint="cs"/>
          <w:sz w:val="24"/>
          <w:szCs w:val="22"/>
          <w:rtl/>
        </w:rPr>
        <w:t>כל אחד הרוצה לשחק במשחק</w:t>
      </w:r>
    </w:p>
    <w:p w14:paraId="5DD2FECE" w14:textId="77777777" w:rsidR="00E660C3" w:rsidRPr="00846706" w:rsidRDefault="00E660C3">
      <w:pPr>
        <w:bidi/>
        <w:rPr>
          <w:sz w:val="24"/>
          <w:szCs w:val="22"/>
        </w:rPr>
      </w:pPr>
    </w:p>
    <w:p w14:paraId="028600B4" w14:textId="77777777" w:rsidR="00E660C3" w:rsidRPr="00846706" w:rsidRDefault="00835E38">
      <w:pPr>
        <w:bidi/>
        <w:rPr>
          <w:bCs/>
          <w:sz w:val="24"/>
          <w:szCs w:val="22"/>
        </w:rPr>
      </w:pPr>
      <w:r w:rsidRPr="00846706">
        <w:rPr>
          <w:bCs/>
          <w:sz w:val="24"/>
          <w:szCs w:val="22"/>
          <w:rtl/>
        </w:rPr>
        <w:t>2.3 אילוצים עיקריים</w:t>
      </w:r>
    </w:p>
    <w:p w14:paraId="69D5A107" w14:textId="77777777" w:rsidR="00AB3FC0" w:rsidRPr="00846706" w:rsidRDefault="00835E38" w:rsidP="000D6986">
      <w:pPr>
        <w:bidi/>
        <w:rPr>
          <w:sz w:val="24"/>
          <w:szCs w:val="22"/>
          <w:rtl/>
        </w:rPr>
      </w:pPr>
      <w:r w:rsidRPr="00846706">
        <w:rPr>
          <w:b/>
          <w:sz w:val="24"/>
          <w:szCs w:val="22"/>
        </w:rPr>
        <w:tab/>
      </w:r>
      <w:r w:rsidRPr="00846706">
        <w:rPr>
          <w:i/>
          <w:sz w:val="24"/>
          <w:szCs w:val="22"/>
          <w:rtl/>
        </w:rPr>
        <w:t>הגבלות ואילוצים עיקריים שצריך לקחת בחשבון בזמן עיצוב המערכת - אילוצי חומרה, סביבת ריצה, זמן ריצה וכו'..</w:t>
      </w:r>
      <w:r w:rsidR="000D6986" w:rsidRPr="00846706">
        <w:rPr>
          <w:rFonts w:hint="cs"/>
          <w:sz w:val="24"/>
          <w:szCs w:val="22"/>
          <w:rtl/>
        </w:rPr>
        <w:t xml:space="preserve">  (למשל </w:t>
      </w:r>
      <w:r w:rsidR="000D6986" w:rsidRPr="00846706">
        <w:rPr>
          <w:sz w:val="24"/>
          <w:szCs w:val="22"/>
          <w:rtl/>
        </w:rPr>
        <w:t>–</w:t>
      </w:r>
      <w:r w:rsidR="000D6986" w:rsidRPr="00846706">
        <w:rPr>
          <w:rFonts w:hint="cs"/>
          <w:sz w:val="24"/>
          <w:szCs w:val="22"/>
          <w:rtl/>
        </w:rPr>
        <w:t xml:space="preserve"> "המערכת דורשת חיבור לאינטרנט" / "המערכת צריכה לתמוך במספר רב של מערכות הפעלה" / "המערכת צריכה לתמוך במספר משתמשים רב")</w:t>
      </w:r>
    </w:p>
    <w:p w14:paraId="438F66C2" w14:textId="77777777" w:rsidR="000D6986" w:rsidRPr="00846706" w:rsidRDefault="000D6986" w:rsidP="00AB3FC0">
      <w:pPr>
        <w:bidi/>
        <w:rPr>
          <w:sz w:val="24"/>
          <w:szCs w:val="22"/>
        </w:rPr>
      </w:pPr>
      <w:r w:rsidRPr="00846706">
        <w:rPr>
          <w:rFonts w:hint="cs"/>
          <w:sz w:val="24"/>
          <w:szCs w:val="22"/>
          <w:rtl/>
        </w:rPr>
        <w:t xml:space="preserve"> </w:t>
      </w:r>
      <w:r w:rsidR="00AB3FC0" w:rsidRPr="00846706">
        <w:rPr>
          <w:rFonts w:hint="cs"/>
          <w:sz w:val="24"/>
          <w:szCs w:val="22"/>
          <w:rtl/>
        </w:rPr>
        <w:t>השרת והלקוחות דורשים חיבור לאינטרנט</w:t>
      </w:r>
    </w:p>
    <w:p w14:paraId="6F65E974" w14:textId="77777777" w:rsidR="00E660C3" w:rsidRPr="00846706" w:rsidRDefault="00E660C3">
      <w:pPr>
        <w:bidi/>
        <w:rPr>
          <w:sz w:val="24"/>
          <w:szCs w:val="22"/>
        </w:rPr>
      </w:pPr>
    </w:p>
    <w:p w14:paraId="33BA0432" w14:textId="77777777" w:rsidR="00E660C3" w:rsidRPr="00846706" w:rsidRDefault="00835E38">
      <w:pPr>
        <w:bidi/>
        <w:rPr>
          <w:bCs/>
          <w:sz w:val="24"/>
          <w:szCs w:val="22"/>
        </w:rPr>
      </w:pPr>
      <w:r w:rsidRPr="00846706">
        <w:rPr>
          <w:bCs/>
          <w:sz w:val="24"/>
          <w:szCs w:val="22"/>
          <w:rtl/>
        </w:rPr>
        <w:t>2.4 הנחות ותלויות</w:t>
      </w:r>
    </w:p>
    <w:p w14:paraId="023FD227" w14:textId="77777777" w:rsidR="00AB3FC0" w:rsidRPr="00846706" w:rsidRDefault="00835E38" w:rsidP="00CB6167">
      <w:pPr>
        <w:bidi/>
        <w:rPr>
          <w:sz w:val="24"/>
          <w:szCs w:val="22"/>
          <w:rtl/>
        </w:rPr>
      </w:pPr>
      <w:r w:rsidRPr="00846706">
        <w:rPr>
          <w:b/>
          <w:sz w:val="24"/>
          <w:szCs w:val="22"/>
        </w:rPr>
        <w:tab/>
      </w:r>
      <w:r w:rsidRPr="00846706">
        <w:rPr>
          <w:i/>
          <w:sz w:val="24"/>
          <w:szCs w:val="22"/>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846706">
        <w:rPr>
          <w:rFonts w:hint="cs"/>
          <w:sz w:val="24"/>
          <w:szCs w:val="22"/>
          <w:rtl/>
        </w:rPr>
        <w:t>. אל תתנו להנחות הללו להגביל אתכם בהמשך (אם תגלו שלמשל עדיף בסוף ל</w:t>
      </w:r>
      <w:r w:rsidR="00CB6167" w:rsidRPr="00846706">
        <w:rPr>
          <w:rFonts w:hint="cs"/>
          <w:sz w:val="24"/>
          <w:szCs w:val="22"/>
          <w:rtl/>
        </w:rPr>
        <w:t xml:space="preserve">הריץ את השרת המרכזי </w:t>
      </w:r>
      <w:r w:rsidR="000D6986" w:rsidRPr="00846706">
        <w:rPr>
          <w:rFonts w:hint="cs"/>
          <w:sz w:val="24"/>
          <w:szCs w:val="22"/>
          <w:rtl/>
        </w:rPr>
        <w:t xml:space="preserve">מעל וינדוס </w:t>
      </w:r>
      <w:r w:rsidR="000D6986" w:rsidRPr="00846706">
        <w:rPr>
          <w:sz w:val="24"/>
          <w:szCs w:val="22"/>
          <w:rtl/>
        </w:rPr>
        <w:t>–</w:t>
      </w:r>
      <w:r w:rsidR="000D6986" w:rsidRPr="00846706">
        <w:rPr>
          <w:rFonts w:hint="cs"/>
          <w:sz w:val="24"/>
          <w:szCs w:val="22"/>
          <w:rtl/>
        </w:rPr>
        <w:t xml:space="preserve"> עשו זאת).</w:t>
      </w:r>
    </w:p>
    <w:p w14:paraId="656DC96E" w14:textId="1BE1202D" w:rsidR="000D6986" w:rsidRPr="00846706" w:rsidRDefault="00A22F86" w:rsidP="00AB3FC0">
      <w:pPr>
        <w:bidi/>
        <w:rPr>
          <w:sz w:val="24"/>
          <w:szCs w:val="22"/>
        </w:rPr>
      </w:pPr>
      <w:r w:rsidRPr="00846706">
        <w:rPr>
          <w:rFonts w:hint="cs"/>
          <w:sz w:val="24"/>
          <w:szCs w:val="22"/>
          <w:rtl/>
        </w:rPr>
        <w:t>השרת נכתב בפייתון ולכן ת</w:t>
      </w:r>
      <w:r w:rsidR="0017260F">
        <w:rPr>
          <w:rFonts w:hint="cs"/>
          <w:sz w:val="24"/>
          <w:szCs w:val="22"/>
          <w:rtl/>
        </w:rPr>
        <w:t>ו</w:t>
      </w:r>
      <w:r w:rsidRPr="00846706">
        <w:rPr>
          <w:rFonts w:hint="cs"/>
          <w:sz w:val="24"/>
          <w:szCs w:val="22"/>
          <w:rtl/>
        </w:rPr>
        <w:t>מך רק במערכות הפעלה התומכות בפייתון</w:t>
      </w:r>
    </w:p>
    <w:p w14:paraId="3FD561B2" w14:textId="77777777" w:rsidR="00E660C3" w:rsidRPr="00846706" w:rsidRDefault="00E660C3">
      <w:pPr>
        <w:bidi/>
        <w:rPr>
          <w:sz w:val="24"/>
          <w:szCs w:val="22"/>
        </w:rPr>
      </w:pPr>
    </w:p>
    <w:p w14:paraId="739EE6F5" w14:textId="77777777" w:rsidR="0017260F" w:rsidRDefault="0017260F">
      <w:pPr>
        <w:bidi/>
        <w:rPr>
          <w:b/>
          <w:sz w:val="24"/>
          <w:szCs w:val="22"/>
          <w:rtl/>
        </w:rPr>
      </w:pPr>
    </w:p>
    <w:p w14:paraId="320F371F" w14:textId="77777777" w:rsidR="0017260F" w:rsidRDefault="0017260F" w:rsidP="0017260F">
      <w:pPr>
        <w:bidi/>
        <w:rPr>
          <w:b/>
          <w:sz w:val="24"/>
          <w:szCs w:val="22"/>
          <w:rtl/>
        </w:rPr>
      </w:pPr>
    </w:p>
    <w:p w14:paraId="0CC26C51" w14:textId="77777777" w:rsidR="0017260F" w:rsidRDefault="0017260F" w:rsidP="0017260F">
      <w:pPr>
        <w:bidi/>
        <w:rPr>
          <w:b/>
          <w:sz w:val="24"/>
          <w:szCs w:val="22"/>
          <w:rtl/>
        </w:rPr>
      </w:pPr>
    </w:p>
    <w:p w14:paraId="19C220EA" w14:textId="77777777" w:rsidR="0017260F" w:rsidRDefault="0017260F" w:rsidP="0017260F">
      <w:pPr>
        <w:bidi/>
        <w:rPr>
          <w:b/>
          <w:sz w:val="24"/>
          <w:szCs w:val="22"/>
          <w:rtl/>
        </w:rPr>
      </w:pPr>
    </w:p>
    <w:p w14:paraId="47758168" w14:textId="77777777" w:rsidR="0017260F" w:rsidRDefault="0017260F" w:rsidP="0017260F">
      <w:pPr>
        <w:bidi/>
        <w:rPr>
          <w:b/>
          <w:sz w:val="24"/>
          <w:szCs w:val="22"/>
          <w:rtl/>
        </w:rPr>
      </w:pPr>
    </w:p>
    <w:p w14:paraId="7811C73F" w14:textId="77777777" w:rsidR="00E660C3" w:rsidRPr="00846706" w:rsidRDefault="00835E38" w:rsidP="0017260F">
      <w:pPr>
        <w:bidi/>
        <w:rPr>
          <w:sz w:val="24"/>
          <w:szCs w:val="22"/>
        </w:rPr>
      </w:pPr>
      <w:r w:rsidRPr="00846706">
        <w:rPr>
          <w:b/>
          <w:sz w:val="24"/>
          <w:szCs w:val="22"/>
          <w:rtl/>
        </w:rPr>
        <w:lastRenderedPageBreak/>
        <w:t xml:space="preserve">2.5 </w:t>
      </w:r>
      <w:r w:rsidRPr="00846706">
        <w:rPr>
          <w:bCs/>
          <w:sz w:val="24"/>
          <w:szCs w:val="22"/>
          <w:rtl/>
        </w:rPr>
        <w:t>סיקור מצב השוק כיום (אופציונלי)</w:t>
      </w:r>
    </w:p>
    <w:p w14:paraId="2D94A8AC" w14:textId="1467F7EC" w:rsidR="0017260F" w:rsidRDefault="00835E38" w:rsidP="0017260F">
      <w:pPr>
        <w:bidi/>
        <w:rPr>
          <w:ins w:id="8" w:author="user" w:date="2017-10-29T17:54:00Z"/>
          <w:sz w:val="24"/>
          <w:szCs w:val="22"/>
          <w:rtl/>
        </w:rPr>
      </w:pPr>
      <w:r w:rsidRPr="00846706">
        <w:rPr>
          <w:sz w:val="24"/>
          <w:szCs w:val="22"/>
        </w:rPr>
        <w:tab/>
      </w:r>
      <w:r w:rsidRPr="00846706">
        <w:rPr>
          <w:i/>
          <w:sz w:val="24"/>
          <w:szCs w:val="22"/>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846706">
        <w:rPr>
          <w:i/>
          <w:sz w:val="24"/>
          <w:szCs w:val="22"/>
          <w:rtl/>
        </w:rPr>
        <w:t>סים לסוגיות דומות לאלו שבחרתם, מה הפיצ'רים העיקריים שהם מציעים</w:t>
      </w:r>
      <w:r w:rsidR="000D6986" w:rsidRPr="00846706">
        <w:rPr>
          <w:rFonts w:hint="cs"/>
          <w:i/>
          <w:sz w:val="24"/>
          <w:szCs w:val="22"/>
          <w:rtl/>
        </w:rPr>
        <w:t xml:space="preserve"> ובמה הם שונים מהמוצר שלכם.</w:t>
      </w:r>
      <w:r w:rsidR="0017260F" w:rsidRPr="0017260F">
        <w:t xml:space="preserve"> </w:t>
      </w:r>
      <w:r w:rsidR="0017260F">
        <w:fldChar w:fldCharType="begin"/>
      </w:r>
      <w:r w:rsidR="0017260F">
        <w:instrText xml:space="preserve"> HYPERLINK "http://slither.io/" </w:instrText>
      </w:r>
      <w:r w:rsidR="0017260F">
        <w:fldChar w:fldCharType="separate"/>
      </w:r>
      <w:r w:rsidR="0017260F" w:rsidRPr="00846706">
        <w:rPr>
          <w:rStyle w:val="Hyperlink"/>
          <w:i/>
          <w:sz w:val="24"/>
          <w:szCs w:val="22"/>
        </w:rPr>
        <w:t>http://slither.io</w:t>
      </w:r>
      <w:r w:rsidR="0017260F" w:rsidRPr="00846706">
        <w:rPr>
          <w:rStyle w:val="Hyperlink"/>
          <w:i/>
          <w:sz w:val="24"/>
          <w:szCs w:val="22"/>
          <w:rtl/>
        </w:rPr>
        <w:t>/</w:t>
      </w:r>
      <w:r w:rsidR="0017260F">
        <w:rPr>
          <w:rStyle w:val="Hyperlink"/>
          <w:i/>
          <w:sz w:val="24"/>
          <w:szCs w:val="22"/>
        </w:rPr>
        <w:fldChar w:fldCharType="end"/>
      </w:r>
    </w:p>
    <w:p w14:paraId="3B17A028" w14:textId="77777777" w:rsidR="0017260F" w:rsidRPr="00846706" w:rsidRDefault="0017260F" w:rsidP="0017260F">
      <w:pPr>
        <w:bidi/>
        <w:rPr>
          <w:sz w:val="24"/>
          <w:szCs w:val="22"/>
          <w:rtl/>
        </w:rPr>
      </w:pPr>
      <w:ins w:id="9" w:author="user" w:date="2017-10-29T17:54:00Z">
        <w:r>
          <w:rPr>
            <w:rFonts w:hint="cs"/>
            <w:sz w:val="24"/>
            <w:szCs w:val="22"/>
            <w:rtl/>
          </w:rPr>
          <w:t>האם את מתכוונת לכלול את מנוע המשחק או רק את ההפעלה שלו ושמירת התוצאות ואינטראקציה בין השחקנים.</w:t>
        </w:r>
      </w:ins>
    </w:p>
    <w:p w14:paraId="5D15B711" w14:textId="77777777" w:rsidR="00AB3FC0" w:rsidRPr="00846706" w:rsidRDefault="00AB3FC0">
      <w:pPr>
        <w:bidi/>
        <w:rPr>
          <w:i/>
          <w:sz w:val="24"/>
          <w:szCs w:val="22"/>
          <w:rtl/>
        </w:rPr>
      </w:pPr>
    </w:p>
    <w:p w14:paraId="637D7F42" w14:textId="51BBD2D9" w:rsidR="00DF6EFA" w:rsidRPr="00846706" w:rsidRDefault="00A22F86" w:rsidP="0017260F">
      <w:pPr>
        <w:bidi/>
        <w:rPr>
          <w:sz w:val="24"/>
          <w:szCs w:val="22"/>
          <w:rtl/>
        </w:rPr>
      </w:pPr>
      <w:r w:rsidRPr="00846706">
        <w:rPr>
          <w:sz w:val="24"/>
          <w:szCs w:val="22"/>
        </w:rPr>
        <w:t xml:space="preserve"> </w:t>
      </w:r>
    </w:p>
    <w:p w14:paraId="6087E276" w14:textId="77777777" w:rsidR="00E660C3" w:rsidRPr="00846706" w:rsidRDefault="00E660C3">
      <w:pPr>
        <w:bidi/>
        <w:rPr>
          <w:sz w:val="24"/>
          <w:szCs w:val="22"/>
        </w:rPr>
      </w:pPr>
    </w:p>
    <w:p w14:paraId="5807C0C0" w14:textId="77777777" w:rsidR="00E660C3" w:rsidRPr="00846706" w:rsidRDefault="00E660C3">
      <w:pPr>
        <w:bidi/>
        <w:rPr>
          <w:sz w:val="24"/>
          <w:szCs w:val="22"/>
        </w:rPr>
      </w:pPr>
    </w:p>
    <w:p w14:paraId="3C7A7791" w14:textId="77777777" w:rsidR="00E660C3" w:rsidRPr="00846706" w:rsidRDefault="00E660C3">
      <w:pPr>
        <w:bidi/>
        <w:rPr>
          <w:sz w:val="24"/>
          <w:szCs w:val="22"/>
        </w:rPr>
      </w:pPr>
    </w:p>
    <w:p w14:paraId="4149CC25" w14:textId="77777777" w:rsidR="00E660C3" w:rsidRPr="00846706" w:rsidRDefault="00E660C3">
      <w:pPr>
        <w:bidi/>
        <w:rPr>
          <w:sz w:val="24"/>
          <w:szCs w:val="22"/>
        </w:rPr>
      </w:pPr>
    </w:p>
    <w:p w14:paraId="47297272" w14:textId="77777777" w:rsidR="00E660C3" w:rsidRPr="00846706" w:rsidRDefault="00E660C3">
      <w:pPr>
        <w:bidi/>
        <w:rPr>
          <w:sz w:val="24"/>
          <w:szCs w:val="22"/>
        </w:rPr>
      </w:pPr>
    </w:p>
    <w:p w14:paraId="1C185270" w14:textId="77777777" w:rsidR="00E660C3" w:rsidRPr="00846706" w:rsidRDefault="00E660C3">
      <w:pPr>
        <w:bidi/>
        <w:rPr>
          <w:sz w:val="24"/>
          <w:szCs w:val="22"/>
        </w:rPr>
      </w:pPr>
    </w:p>
    <w:p w14:paraId="6C1F500D" w14:textId="77777777" w:rsidR="00E660C3" w:rsidRPr="00846706" w:rsidRDefault="00E660C3">
      <w:pPr>
        <w:bidi/>
        <w:rPr>
          <w:sz w:val="24"/>
          <w:szCs w:val="22"/>
        </w:rPr>
      </w:pPr>
    </w:p>
    <w:p w14:paraId="084EF9DD" w14:textId="77777777" w:rsidR="00E660C3" w:rsidRPr="00846706" w:rsidRDefault="00E660C3">
      <w:pPr>
        <w:bidi/>
        <w:rPr>
          <w:sz w:val="24"/>
          <w:szCs w:val="22"/>
        </w:rPr>
      </w:pPr>
    </w:p>
    <w:p w14:paraId="58D43F91" w14:textId="77777777" w:rsidR="00E660C3" w:rsidRPr="00846706" w:rsidRDefault="00E660C3">
      <w:pPr>
        <w:bidi/>
        <w:rPr>
          <w:sz w:val="24"/>
          <w:szCs w:val="22"/>
        </w:rPr>
      </w:pPr>
    </w:p>
    <w:p w14:paraId="619784ED" w14:textId="77777777" w:rsidR="00E660C3" w:rsidRPr="00846706" w:rsidRDefault="00E660C3">
      <w:pPr>
        <w:bidi/>
        <w:rPr>
          <w:sz w:val="24"/>
          <w:szCs w:val="22"/>
        </w:rPr>
      </w:pPr>
    </w:p>
    <w:p w14:paraId="0CD35D7B" w14:textId="77777777" w:rsidR="00E660C3" w:rsidRPr="00846706" w:rsidRDefault="00E660C3">
      <w:pPr>
        <w:bidi/>
        <w:rPr>
          <w:sz w:val="24"/>
          <w:szCs w:val="22"/>
        </w:rPr>
      </w:pPr>
    </w:p>
    <w:p w14:paraId="23B5E1F2" w14:textId="77777777" w:rsidR="00E660C3" w:rsidRPr="00846706" w:rsidRDefault="00E660C3">
      <w:pPr>
        <w:bidi/>
        <w:rPr>
          <w:sz w:val="24"/>
          <w:szCs w:val="22"/>
        </w:rPr>
      </w:pPr>
    </w:p>
    <w:p w14:paraId="13A9C57A" w14:textId="77777777" w:rsidR="00E660C3" w:rsidRPr="00846706" w:rsidRDefault="00E660C3">
      <w:pPr>
        <w:bidi/>
        <w:rPr>
          <w:sz w:val="24"/>
          <w:szCs w:val="22"/>
        </w:rPr>
      </w:pPr>
    </w:p>
    <w:p w14:paraId="73099483" w14:textId="77777777" w:rsidR="00E660C3" w:rsidRPr="00846706" w:rsidRDefault="00E660C3">
      <w:pPr>
        <w:bidi/>
        <w:rPr>
          <w:sz w:val="24"/>
          <w:szCs w:val="22"/>
        </w:rPr>
      </w:pPr>
    </w:p>
    <w:p w14:paraId="51935276" w14:textId="77777777" w:rsidR="00E660C3" w:rsidRPr="00846706" w:rsidRDefault="00835E38">
      <w:pPr>
        <w:rPr>
          <w:sz w:val="24"/>
          <w:szCs w:val="22"/>
        </w:rPr>
      </w:pPr>
      <w:r w:rsidRPr="00846706">
        <w:rPr>
          <w:sz w:val="24"/>
          <w:szCs w:val="22"/>
        </w:rPr>
        <w:br w:type="page"/>
      </w:r>
    </w:p>
    <w:p w14:paraId="1BCF4FDD" w14:textId="77777777" w:rsidR="00E660C3" w:rsidRPr="00846706" w:rsidRDefault="00E660C3">
      <w:pPr>
        <w:bidi/>
        <w:rPr>
          <w:sz w:val="24"/>
          <w:szCs w:val="22"/>
        </w:rPr>
      </w:pPr>
    </w:p>
    <w:p w14:paraId="7B378056" w14:textId="77777777" w:rsidR="00E660C3" w:rsidRPr="00846706" w:rsidRDefault="00835E38" w:rsidP="001D2122">
      <w:pPr>
        <w:numPr>
          <w:ilvl w:val="0"/>
          <w:numId w:val="5"/>
        </w:numPr>
        <w:bidi/>
        <w:ind w:hanging="359"/>
        <w:contextualSpacing/>
        <w:rPr>
          <w:bCs/>
          <w:sz w:val="36"/>
          <w:szCs w:val="32"/>
          <w:u w:val="single"/>
        </w:rPr>
      </w:pPr>
      <w:commentRangeStart w:id="10"/>
      <w:r w:rsidRPr="00846706">
        <w:rPr>
          <w:bCs/>
          <w:sz w:val="36"/>
          <w:szCs w:val="32"/>
          <w:u w:val="single"/>
          <w:rtl/>
        </w:rPr>
        <w:t xml:space="preserve">דרישות </w:t>
      </w:r>
      <w:commentRangeEnd w:id="10"/>
      <w:r w:rsidR="00DF6EFA">
        <w:rPr>
          <w:rStyle w:val="CommentReference"/>
          <w:rtl/>
        </w:rPr>
        <w:commentReference w:id="10"/>
      </w:r>
      <w:r w:rsidRPr="00846706">
        <w:rPr>
          <w:bCs/>
          <w:sz w:val="36"/>
          <w:szCs w:val="32"/>
          <w:u w:val="single"/>
          <w:rtl/>
        </w:rPr>
        <w:t>מפורטות</w:t>
      </w:r>
    </w:p>
    <w:p w14:paraId="1B436625" w14:textId="77777777" w:rsidR="001D2122" w:rsidRPr="00846706" w:rsidRDefault="00835E38" w:rsidP="001D2122">
      <w:pPr>
        <w:bidi/>
        <w:rPr>
          <w:iCs/>
          <w:sz w:val="24"/>
          <w:szCs w:val="22"/>
          <w:rtl/>
        </w:rPr>
      </w:pPr>
      <w:r w:rsidRPr="00846706">
        <w:rPr>
          <w:iCs/>
          <w:sz w:val="24"/>
          <w:szCs w:val="22"/>
          <w:rtl/>
        </w:rPr>
        <w:t xml:space="preserve">החלק העיקרי והחשוב ביותר של מסמך האפיון. פרק זה יכיל את הדרישות </w:t>
      </w:r>
      <w:r w:rsidR="001D2122" w:rsidRPr="00846706">
        <w:rPr>
          <w:iCs/>
          <w:sz w:val="24"/>
          <w:szCs w:val="22"/>
          <w:rtl/>
        </w:rPr>
        <w:t>המפורטות מהמערכת שינחו את מעצבי</w:t>
      </w:r>
      <w:r w:rsidR="001D2122" w:rsidRPr="00846706">
        <w:rPr>
          <w:rFonts w:hint="cs"/>
          <w:iCs/>
          <w:sz w:val="24"/>
          <w:szCs w:val="22"/>
          <w:rtl/>
        </w:rPr>
        <w:t xml:space="preserve"> </w:t>
      </w:r>
      <w:r w:rsidRPr="00846706">
        <w:rPr>
          <w:iCs/>
          <w:sz w:val="24"/>
          <w:szCs w:val="22"/>
          <w:rtl/>
        </w:rPr>
        <w:t>המערכת, המפתחים, והבודקים בהמשך. כל דרישה שתפורט בחלק זה צריכה להיות:</w:t>
      </w:r>
    </w:p>
    <w:p w14:paraId="03B25982" w14:textId="77777777" w:rsidR="001D2122" w:rsidRPr="00846706" w:rsidRDefault="001D2122" w:rsidP="001D2122">
      <w:pPr>
        <w:bidi/>
        <w:rPr>
          <w:iCs/>
          <w:sz w:val="24"/>
          <w:szCs w:val="22"/>
        </w:rPr>
      </w:pPr>
    </w:p>
    <w:p w14:paraId="6C208F50" w14:textId="77777777" w:rsidR="00E660C3" w:rsidRPr="00846706" w:rsidRDefault="00835E38">
      <w:pPr>
        <w:numPr>
          <w:ilvl w:val="0"/>
          <w:numId w:val="4"/>
        </w:numPr>
        <w:bidi/>
        <w:ind w:hanging="359"/>
        <w:contextualSpacing/>
        <w:rPr>
          <w:iCs/>
          <w:sz w:val="24"/>
          <w:szCs w:val="22"/>
        </w:rPr>
      </w:pPr>
      <w:r w:rsidRPr="00846706">
        <w:rPr>
          <w:iCs/>
          <w:sz w:val="24"/>
          <w:szCs w:val="22"/>
          <w:rtl/>
        </w:rPr>
        <w:t>מזוהה על ידי שם (או עדיף - מספר) באופן ייחודי</w:t>
      </w:r>
    </w:p>
    <w:p w14:paraId="3826EE05" w14:textId="77777777" w:rsidR="00E660C3" w:rsidRPr="00846706" w:rsidRDefault="00835E38">
      <w:pPr>
        <w:numPr>
          <w:ilvl w:val="0"/>
          <w:numId w:val="4"/>
        </w:numPr>
        <w:bidi/>
        <w:ind w:hanging="359"/>
        <w:contextualSpacing/>
        <w:rPr>
          <w:iCs/>
          <w:sz w:val="24"/>
          <w:szCs w:val="22"/>
        </w:rPr>
      </w:pPr>
      <w:r w:rsidRPr="00846706">
        <w:rPr>
          <w:iCs/>
          <w:sz w:val="24"/>
          <w:szCs w:val="22"/>
          <w:rtl/>
        </w:rPr>
        <w:t>מתועדפת (כלומר מה העדיפות שלה כלפי הדרישות האחרות)</w:t>
      </w:r>
    </w:p>
    <w:p w14:paraId="4885F654" w14:textId="77777777" w:rsidR="00E660C3" w:rsidRPr="00846706" w:rsidRDefault="00835E38">
      <w:pPr>
        <w:numPr>
          <w:ilvl w:val="0"/>
          <w:numId w:val="4"/>
        </w:numPr>
        <w:bidi/>
        <w:ind w:hanging="359"/>
        <w:contextualSpacing/>
        <w:rPr>
          <w:iCs/>
          <w:sz w:val="24"/>
          <w:szCs w:val="22"/>
        </w:rPr>
      </w:pPr>
      <w:r w:rsidRPr="00846706">
        <w:rPr>
          <w:iCs/>
          <w:sz w:val="24"/>
          <w:szCs w:val="22"/>
          <w:rtl/>
        </w:rPr>
        <w:t>ניתנת לבדיקה</w:t>
      </w:r>
    </w:p>
    <w:p w14:paraId="5647DD6A" w14:textId="77777777" w:rsidR="000D6986" w:rsidRPr="00846706" w:rsidRDefault="000D6986" w:rsidP="000D6986">
      <w:pPr>
        <w:numPr>
          <w:ilvl w:val="0"/>
          <w:numId w:val="4"/>
        </w:numPr>
        <w:bidi/>
        <w:ind w:hanging="359"/>
        <w:contextualSpacing/>
        <w:rPr>
          <w:iCs/>
          <w:sz w:val="24"/>
          <w:szCs w:val="22"/>
        </w:rPr>
      </w:pPr>
      <w:r w:rsidRPr="00846706">
        <w:rPr>
          <w:iCs/>
          <w:sz w:val="24"/>
          <w:szCs w:val="22"/>
          <w:rtl/>
        </w:rPr>
        <w:t>נכונה ושלמה</w:t>
      </w:r>
    </w:p>
    <w:p w14:paraId="1E0610BD" w14:textId="77777777" w:rsidR="00E660C3" w:rsidRPr="00846706" w:rsidRDefault="00835E38" w:rsidP="000D6986">
      <w:pPr>
        <w:numPr>
          <w:ilvl w:val="0"/>
          <w:numId w:val="4"/>
        </w:numPr>
        <w:bidi/>
        <w:ind w:hanging="359"/>
        <w:contextualSpacing/>
        <w:rPr>
          <w:iCs/>
          <w:sz w:val="24"/>
          <w:szCs w:val="22"/>
        </w:rPr>
      </w:pPr>
      <w:r w:rsidRPr="00846706">
        <w:rPr>
          <w:iCs/>
          <w:sz w:val="24"/>
          <w:szCs w:val="22"/>
          <w:rtl/>
        </w:rPr>
        <w:t>עקבית</w:t>
      </w:r>
      <w:r w:rsidR="000D6986" w:rsidRPr="00846706">
        <w:rPr>
          <w:rFonts w:hint="cs"/>
          <w:iCs/>
          <w:sz w:val="24"/>
          <w:szCs w:val="22"/>
          <w:rtl/>
        </w:rPr>
        <w:t xml:space="preserve"> ו</w:t>
      </w:r>
      <w:r w:rsidRPr="00846706">
        <w:rPr>
          <w:iCs/>
          <w:sz w:val="24"/>
          <w:szCs w:val="22"/>
          <w:rtl/>
        </w:rPr>
        <w:t>לא מתנגשת עם דרישות אחרות</w:t>
      </w:r>
    </w:p>
    <w:p w14:paraId="69BCE558" w14:textId="77777777" w:rsidR="001D2122" w:rsidRPr="00846706" w:rsidRDefault="001D2122">
      <w:pPr>
        <w:bidi/>
        <w:rPr>
          <w:i/>
          <w:sz w:val="24"/>
          <w:szCs w:val="22"/>
          <w:rtl/>
        </w:rPr>
      </w:pPr>
    </w:p>
    <w:p w14:paraId="0EB75423" w14:textId="77777777" w:rsidR="00E660C3" w:rsidRPr="00846706" w:rsidRDefault="00835E38" w:rsidP="001D2122">
      <w:pPr>
        <w:bidi/>
        <w:rPr>
          <w:sz w:val="24"/>
          <w:szCs w:val="22"/>
        </w:rPr>
      </w:pPr>
      <w:r w:rsidRPr="00846706">
        <w:rPr>
          <w:i/>
          <w:sz w:val="24"/>
          <w:szCs w:val="22"/>
          <w:rtl/>
        </w:rPr>
        <w:t>שימו לב שישנם מספר סוגים של דרישות, כפי שמפורט בכותרות כאן:</w:t>
      </w:r>
    </w:p>
    <w:p w14:paraId="2A237D29" w14:textId="77777777" w:rsidR="00E660C3" w:rsidRPr="00846706" w:rsidRDefault="00E660C3">
      <w:pPr>
        <w:bidi/>
        <w:rPr>
          <w:sz w:val="24"/>
          <w:szCs w:val="22"/>
        </w:rPr>
      </w:pPr>
    </w:p>
    <w:p w14:paraId="2E855B72" w14:textId="77777777" w:rsidR="00E660C3" w:rsidRPr="00846706" w:rsidRDefault="00835E38">
      <w:pPr>
        <w:bidi/>
        <w:rPr>
          <w:sz w:val="24"/>
          <w:szCs w:val="22"/>
        </w:rPr>
      </w:pPr>
      <w:r w:rsidRPr="00846706">
        <w:rPr>
          <w:i/>
          <w:sz w:val="24"/>
          <w:szCs w:val="22"/>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sidRPr="00846706">
        <w:rPr>
          <w:rFonts w:hint="cs"/>
          <w:i/>
          <w:sz w:val="24"/>
          <w:szCs w:val="22"/>
          <w:highlight w:val="yellow"/>
          <w:rtl/>
        </w:rPr>
        <w:t xml:space="preserve">(למשל </w:t>
      </w:r>
      <w:r w:rsidR="000D6986" w:rsidRPr="00846706">
        <w:rPr>
          <w:i/>
          <w:sz w:val="24"/>
          <w:szCs w:val="22"/>
          <w:highlight w:val="yellow"/>
          <w:rtl/>
        </w:rPr>
        <w:t>–</w:t>
      </w:r>
      <w:r w:rsidR="000D6986" w:rsidRPr="00846706">
        <w:rPr>
          <w:rFonts w:hint="cs"/>
          <w:i/>
          <w:sz w:val="24"/>
          <w:szCs w:val="22"/>
          <w:highlight w:val="yellow"/>
          <w:rtl/>
        </w:rPr>
        <w:t xml:space="preserve"> שפת תכנות) </w:t>
      </w:r>
      <w:r w:rsidRPr="00846706">
        <w:rPr>
          <w:i/>
          <w:sz w:val="24"/>
          <w:szCs w:val="22"/>
          <w:highlight w:val="yellow"/>
          <w:rtl/>
        </w:rPr>
        <w:t>שיגיע בשלב מאוחר יותר של עבודתכם.</w:t>
      </w:r>
    </w:p>
    <w:p w14:paraId="4D11FE2D" w14:textId="77777777" w:rsidR="00E660C3" w:rsidRPr="00846706" w:rsidRDefault="00835E38">
      <w:pPr>
        <w:bidi/>
        <w:rPr>
          <w:sz w:val="24"/>
          <w:szCs w:val="22"/>
        </w:rPr>
      </w:pPr>
      <w:r w:rsidRPr="00846706">
        <w:rPr>
          <w:i/>
          <w:sz w:val="24"/>
          <w:szCs w:val="22"/>
          <w:rtl/>
        </w:rPr>
        <w:t>את הדרישות רצוי לחלק לקטגוריות הבאות:</w:t>
      </w:r>
    </w:p>
    <w:p w14:paraId="4650F56A" w14:textId="77777777" w:rsidR="00E660C3" w:rsidRPr="00846706" w:rsidRDefault="00E660C3">
      <w:pPr>
        <w:bidi/>
        <w:rPr>
          <w:sz w:val="24"/>
          <w:szCs w:val="22"/>
        </w:rPr>
      </w:pPr>
    </w:p>
    <w:p w14:paraId="2AE3C105" w14:textId="77777777" w:rsidR="00E660C3" w:rsidRPr="00846706" w:rsidRDefault="00835E38">
      <w:pPr>
        <w:bidi/>
        <w:rPr>
          <w:bCs/>
          <w:sz w:val="24"/>
          <w:szCs w:val="22"/>
        </w:rPr>
      </w:pPr>
      <w:r w:rsidRPr="00846706">
        <w:rPr>
          <w:bCs/>
          <w:sz w:val="24"/>
          <w:szCs w:val="22"/>
          <w:rtl/>
        </w:rPr>
        <w:t>3.1 דרישות פונקציונליות</w:t>
      </w:r>
    </w:p>
    <w:p w14:paraId="7E70AAAA" w14:textId="77777777" w:rsidR="00E660C3" w:rsidRPr="00846706" w:rsidRDefault="00835E38">
      <w:pPr>
        <w:bidi/>
        <w:rPr>
          <w:sz w:val="24"/>
          <w:szCs w:val="22"/>
        </w:rPr>
      </w:pPr>
      <w:r w:rsidRPr="00846706">
        <w:rPr>
          <w:i/>
          <w:sz w:val="24"/>
          <w:szCs w:val="22"/>
          <w:rtl/>
        </w:rPr>
        <w:t>תיאור של פיצ'רים ספציפיים במערכת. לכל דרישה פונקציונלית מומלץ לפרט:</w:t>
      </w:r>
    </w:p>
    <w:p w14:paraId="43503165" w14:textId="77777777" w:rsidR="00E660C3" w:rsidRPr="00846706" w:rsidRDefault="00835E38">
      <w:pPr>
        <w:numPr>
          <w:ilvl w:val="0"/>
          <w:numId w:val="6"/>
        </w:numPr>
        <w:bidi/>
        <w:ind w:hanging="359"/>
        <w:contextualSpacing/>
        <w:rPr>
          <w:i/>
          <w:sz w:val="24"/>
          <w:szCs w:val="22"/>
        </w:rPr>
      </w:pPr>
      <w:r w:rsidRPr="00846706">
        <w:rPr>
          <w:i/>
          <w:sz w:val="24"/>
          <w:szCs w:val="22"/>
          <w:rtl/>
        </w:rPr>
        <w:t>הסבר כללי</w:t>
      </w:r>
    </w:p>
    <w:p w14:paraId="7683D06C" w14:textId="77777777" w:rsidR="00E660C3" w:rsidRPr="00846706" w:rsidRDefault="00835E38">
      <w:pPr>
        <w:numPr>
          <w:ilvl w:val="0"/>
          <w:numId w:val="6"/>
        </w:numPr>
        <w:bidi/>
        <w:ind w:hanging="359"/>
        <w:contextualSpacing/>
        <w:rPr>
          <w:i/>
          <w:sz w:val="24"/>
          <w:szCs w:val="22"/>
        </w:rPr>
      </w:pPr>
      <w:r w:rsidRPr="00846706">
        <w:rPr>
          <w:i/>
          <w:sz w:val="24"/>
          <w:szCs w:val="22"/>
          <w:rtl/>
        </w:rPr>
        <w:t>קלט</w:t>
      </w:r>
    </w:p>
    <w:p w14:paraId="39DFAC2E" w14:textId="77777777" w:rsidR="00E660C3" w:rsidRPr="00846706" w:rsidRDefault="00835E38">
      <w:pPr>
        <w:numPr>
          <w:ilvl w:val="0"/>
          <w:numId w:val="6"/>
        </w:numPr>
        <w:bidi/>
        <w:ind w:hanging="359"/>
        <w:contextualSpacing/>
        <w:rPr>
          <w:i/>
          <w:sz w:val="24"/>
          <w:szCs w:val="22"/>
        </w:rPr>
      </w:pPr>
      <w:r w:rsidRPr="00846706">
        <w:rPr>
          <w:i/>
          <w:sz w:val="24"/>
          <w:szCs w:val="22"/>
          <w:rtl/>
        </w:rPr>
        <w:t>תהליך</w:t>
      </w:r>
    </w:p>
    <w:p w14:paraId="54DD3EBF" w14:textId="77777777" w:rsidR="00E660C3" w:rsidRPr="00846706" w:rsidRDefault="00835E38">
      <w:pPr>
        <w:numPr>
          <w:ilvl w:val="0"/>
          <w:numId w:val="6"/>
        </w:numPr>
        <w:bidi/>
        <w:ind w:hanging="359"/>
        <w:contextualSpacing/>
        <w:rPr>
          <w:i/>
          <w:sz w:val="24"/>
          <w:szCs w:val="22"/>
        </w:rPr>
      </w:pPr>
      <w:r w:rsidRPr="00846706">
        <w:rPr>
          <w:i/>
          <w:sz w:val="24"/>
          <w:szCs w:val="22"/>
          <w:rtl/>
        </w:rPr>
        <w:t>פלט</w:t>
      </w:r>
    </w:p>
    <w:p w14:paraId="46BCFDA7" w14:textId="77777777" w:rsidR="00E660C3" w:rsidRPr="00846706" w:rsidRDefault="00835E38">
      <w:pPr>
        <w:numPr>
          <w:ilvl w:val="0"/>
          <w:numId w:val="6"/>
        </w:numPr>
        <w:bidi/>
        <w:ind w:hanging="359"/>
        <w:contextualSpacing/>
        <w:rPr>
          <w:i/>
          <w:sz w:val="24"/>
          <w:szCs w:val="22"/>
        </w:rPr>
      </w:pPr>
      <w:r w:rsidRPr="00846706">
        <w:rPr>
          <w:i/>
          <w:sz w:val="24"/>
          <w:szCs w:val="22"/>
          <w:rtl/>
        </w:rPr>
        <w:t>טיפול בשגיאות</w:t>
      </w:r>
    </w:p>
    <w:p w14:paraId="5B5BC875" w14:textId="77777777" w:rsidR="00E660C3" w:rsidRDefault="00835E38">
      <w:pPr>
        <w:bidi/>
        <w:rPr>
          <w:i/>
          <w:sz w:val="24"/>
          <w:szCs w:val="22"/>
        </w:rPr>
      </w:pPr>
      <w:r w:rsidRPr="00846706">
        <w:rPr>
          <w:i/>
          <w:sz w:val="24"/>
          <w:szCs w:val="22"/>
          <w:highlight w:val="yellow"/>
          <w:rtl/>
        </w:rPr>
        <w:t xml:space="preserve">ניתן (ואף רצוי) להציג את הדרישות הפונקציונליות בפורמט של </w:t>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tl/>
        </w:rPr>
        <w:t>תרחיש</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tl/>
        </w:rPr>
        <w:t xml:space="preserve"> </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tl/>
        </w:rPr>
        <w:t>שימוש</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tl/>
        </w:rPr>
        <w:t xml:space="preserve"> (</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Pr>
        <w:t>use</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Pr>
        <w:t xml:space="preserve"> </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Pr>
        <w:t>case</w:t>
      </w:r>
      <w:r w:rsidR="00B95077">
        <w:rPr>
          <w:i/>
          <w:color w:val="1155CC"/>
          <w:sz w:val="24"/>
          <w:szCs w:val="22"/>
          <w:highlight w:val="yellow"/>
          <w:u w:val="single"/>
        </w:rPr>
        <w:fldChar w:fldCharType="end"/>
      </w:r>
      <w:r w:rsidR="00B95077">
        <w:fldChar w:fldCharType="begin"/>
      </w:r>
      <w:r w:rsidR="00B95077">
        <w:instrText xml:space="preserve"> HYPERLINK "http://he.wikipedia.org/wiki/%D7%AA%D7%A8%D7%97%D7%99%D7%A9_%D7%A9%D7%99%D7%9E%D7%95%D7%A9" \h </w:instrText>
      </w:r>
      <w:r w:rsidR="00B95077">
        <w:fldChar w:fldCharType="separate"/>
      </w:r>
      <w:r w:rsidRPr="00846706">
        <w:rPr>
          <w:i/>
          <w:color w:val="1155CC"/>
          <w:sz w:val="24"/>
          <w:szCs w:val="22"/>
          <w:highlight w:val="yellow"/>
          <w:u w:val="single"/>
        </w:rPr>
        <w:t>)</w:t>
      </w:r>
      <w:r w:rsidR="00B95077">
        <w:rPr>
          <w:i/>
          <w:color w:val="1155CC"/>
          <w:sz w:val="24"/>
          <w:szCs w:val="22"/>
          <w:highlight w:val="yellow"/>
          <w:u w:val="single"/>
        </w:rPr>
        <w:fldChar w:fldCharType="end"/>
      </w:r>
      <w:r w:rsidRPr="00846706">
        <w:rPr>
          <w:i/>
          <w:sz w:val="24"/>
          <w:szCs w:val="22"/>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14:paraId="1FE539D9" w14:textId="6349A0B4" w:rsidR="00322876" w:rsidRPr="00322876" w:rsidRDefault="00322876" w:rsidP="00322876">
      <w:pPr>
        <w:bidi/>
        <w:ind w:left="720"/>
        <w:rPr>
          <w:rFonts w:hint="cs"/>
          <w:i/>
          <w:sz w:val="24"/>
          <w:szCs w:val="22"/>
          <w:rtl/>
        </w:rPr>
      </w:pPr>
      <w:proofErr w:type="gramStart"/>
      <w:r>
        <w:rPr>
          <w:b/>
          <w:bCs/>
          <w:iCs/>
          <w:sz w:val="24"/>
          <w:szCs w:val="22"/>
        </w:rPr>
        <w:t>3.1.1</w:t>
      </w:r>
      <w:r>
        <w:rPr>
          <w:iCs/>
          <w:sz w:val="24"/>
          <w:szCs w:val="22"/>
        </w:rPr>
        <w:t xml:space="preserve"> </w:t>
      </w:r>
      <w:r>
        <w:rPr>
          <w:rFonts w:hint="cs"/>
          <w:iCs/>
          <w:sz w:val="24"/>
          <w:szCs w:val="22"/>
          <w:rtl/>
        </w:rPr>
        <w:t xml:space="preserve"> </w:t>
      </w:r>
      <w:r w:rsidRPr="00322876">
        <w:rPr>
          <w:rFonts w:hint="cs"/>
          <w:i/>
          <w:sz w:val="24"/>
          <w:szCs w:val="22"/>
          <w:rtl/>
        </w:rPr>
        <w:t>קליטת</w:t>
      </w:r>
      <w:proofErr w:type="gramEnd"/>
      <w:r w:rsidRPr="00322876">
        <w:rPr>
          <w:rFonts w:hint="cs"/>
          <w:i/>
          <w:sz w:val="24"/>
          <w:szCs w:val="22"/>
          <w:rtl/>
        </w:rPr>
        <w:t xml:space="preserve"> משתמש למערכת- </w:t>
      </w:r>
    </w:p>
    <w:p w14:paraId="39E36294" w14:textId="4832B779" w:rsidR="00322876" w:rsidRPr="00322876" w:rsidRDefault="00322876" w:rsidP="00322876">
      <w:pPr>
        <w:pStyle w:val="ListParagraph"/>
        <w:numPr>
          <w:ilvl w:val="0"/>
          <w:numId w:val="11"/>
        </w:numPr>
        <w:bidi/>
        <w:rPr>
          <w:rFonts w:hint="cs"/>
          <w:i/>
          <w:sz w:val="24"/>
          <w:szCs w:val="22"/>
        </w:rPr>
      </w:pPr>
      <w:r w:rsidRPr="00322876">
        <w:rPr>
          <w:rFonts w:hint="cs"/>
          <w:i/>
          <w:sz w:val="24"/>
          <w:szCs w:val="22"/>
          <w:rtl/>
        </w:rPr>
        <w:t>מקבל בקשת התחברות מלקוח ורושם אותו במערכת</w:t>
      </w:r>
    </w:p>
    <w:p w14:paraId="019EE7E4" w14:textId="0FFDFE02" w:rsidR="00322876" w:rsidRPr="00322876" w:rsidRDefault="00322876" w:rsidP="00322876">
      <w:pPr>
        <w:pStyle w:val="ListParagraph"/>
        <w:numPr>
          <w:ilvl w:val="0"/>
          <w:numId w:val="11"/>
        </w:numPr>
        <w:bidi/>
        <w:rPr>
          <w:rFonts w:hint="cs"/>
          <w:i/>
          <w:sz w:val="24"/>
          <w:szCs w:val="22"/>
        </w:rPr>
      </w:pPr>
      <w:r w:rsidRPr="00322876">
        <w:rPr>
          <w:rFonts w:hint="cs"/>
          <w:i/>
          <w:sz w:val="24"/>
          <w:szCs w:val="22"/>
          <w:rtl/>
        </w:rPr>
        <w:t>קלט: בקשת התחברות מלקוח</w:t>
      </w:r>
    </w:p>
    <w:p w14:paraId="52455E4D" w14:textId="77777777" w:rsidR="00322876" w:rsidRPr="00322876" w:rsidRDefault="00322876" w:rsidP="00322876">
      <w:pPr>
        <w:pStyle w:val="ListParagraph"/>
        <w:numPr>
          <w:ilvl w:val="0"/>
          <w:numId w:val="11"/>
        </w:numPr>
        <w:bidi/>
        <w:rPr>
          <w:rFonts w:hint="cs"/>
          <w:i/>
          <w:sz w:val="24"/>
          <w:szCs w:val="22"/>
        </w:rPr>
      </w:pPr>
      <w:r w:rsidRPr="00322876">
        <w:rPr>
          <w:rFonts w:hint="cs"/>
          <w:i/>
          <w:sz w:val="24"/>
          <w:szCs w:val="22"/>
          <w:rtl/>
        </w:rPr>
        <w:t>תהליך: יצירת משתמש ללקוח ושמירתו במערכת</w:t>
      </w:r>
    </w:p>
    <w:p w14:paraId="50715DE7" w14:textId="77777777" w:rsidR="00322876" w:rsidRPr="00322876" w:rsidRDefault="00322876" w:rsidP="00322876">
      <w:pPr>
        <w:pStyle w:val="ListParagraph"/>
        <w:numPr>
          <w:ilvl w:val="0"/>
          <w:numId w:val="11"/>
        </w:numPr>
        <w:bidi/>
        <w:rPr>
          <w:rFonts w:hint="cs"/>
          <w:i/>
          <w:sz w:val="24"/>
          <w:szCs w:val="22"/>
        </w:rPr>
      </w:pPr>
      <w:r w:rsidRPr="00322876">
        <w:rPr>
          <w:rFonts w:hint="cs"/>
          <w:i/>
          <w:sz w:val="24"/>
          <w:szCs w:val="22"/>
          <w:rtl/>
        </w:rPr>
        <w:t>שליחת זיהוי המשתמש ללקוח</w:t>
      </w:r>
    </w:p>
    <w:p w14:paraId="21175097" w14:textId="77777777" w:rsidR="00322876" w:rsidRPr="00322876" w:rsidRDefault="00322876" w:rsidP="00322876">
      <w:pPr>
        <w:pStyle w:val="ListParagraph"/>
        <w:numPr>
          <w:ilvl w:val="0"/>
          <w:numId w:val="11"/>
        </w:numPr>
        <w:bidi/>
        <w:rPr>
          <w:i/>
          <w:sz w:val="24"/>
          <w:szCs w:val="22"/>
        </w:rPr>
      </w:pPr>
      <w:bookmarkStart w:id="11" w:name="_GoBack"/>
      <w:bookmarkEnd w:id="11"/>
      <w:r w:rsidRPr="00322876">
        <w:rPr>
          <w:rFonts w:hint="cs"/>
          <w:i/>
          <w:sz w:val="24"/>
          <w:szCs w:val="22"/>
          <w:rtl/>
        </w:rPr>
        <w:t>שגיאות ##</w:t>
      </w:r>
    </w:p>
    <w:p w14:paraId="7581CF63" w14:textId="2830D98B" w:rsidR="00322876" w:rsidRDefault="00322876" w:rsidP="00322876">
      <w:pPr>
        <w:pStyle w:val="ListParagraph"/>
        <w:bidi/>
        <w:rPr>
          <w:rFonts w:hint="cs"/>
          <w:i/>
          <w:sz w:val="24"/>
          <w:szCs w:val="22"/>
          <w:rtl/>
        </w:rPr>
      </w:pPr>
      <w:r w:rsidRPr="00322876">
        <w:rPr>
          <w:rFonts w:hint="cs"/>
          <w:b/>
          <w:bCs/>
          <w:i/>
          <w:sz w:val="24"/>
          <w:szCs w:val="22"/>
          <w:rtl/>
        </w:rPr>
        <w:t xml:space="preserve">3.1.2 </w:t>
      </w:r>
      <w:r w:rsidRPr="00322876">
        <w:rPr>
          <w:rFonts w:hint="cs"/>
          <w:i/>
          <w:sz w:val="24"/>
          <w:szCs w:val="22"/>
          <w:rtl/>
        </w:rPr>
        <w:t xml:space="preserve"> </w:t>
      </w:r>
      <w:r>
        <w:rPr>
          <w:rFonts w:hint="cs"/>
          <w:i/>
          <w:sz w:val="24"/>
          <w:szCs w:val="22"/>
          <w:rtl/>
        </w:rPr>
        <w:t>קליטת מידע מלקוח-</w:t>
      </w:r>
    </w:p>
    <w:p w14:paraId="230594F9" w14:textId="78868CC5" w:rsidR="00322876" w:rsidRPr="00322876" w:rsidRDefault="00322876" w:rsidP="00322876">
      <w:pPr>
        <w:pStyle w:val="ListParagraph"/>
        <w:numPr>
          <w:ilvl w:val="0"/>
          <w:numId w:val="12"/>
        </w:numPr>
        <w:bidi/>
        <w:rPr>
          <w:rFonts w:hint="cs"/>
          <w:i/>
          <w:sz w:val="24"/>
          <w:szCs w:val="22"/>
          <w:rtl/>
        </w:rPr>
      </w:pPr>
    </w:p>
    <w:p w14:paraId="6B2613B5" w14:textId="77777777" w:rsidR="00E660C3" w:rsidRPr="00846706" w:rsidRDefault="00E660C3">
      <w:pPr>
        <w:bidi/>
        <w:rPr>
          <w:sz w:val="24"/>
          <w:szCs w:val="22"/>
        </w:rPr>
      </w:pPr>
    </w:p>
    <w:p w14:paraId="2ECEF37A" w14:textId="77777777" w:rsidR="00E660C3" w:rsidRPr="00846706" w:rsidRDefault="00E660C3">
      <w:pPr>
        <w:bidi/>
        <w:rPr>
          <w:sz w:val="24"/>
          <w:szCs w:val="22"/>
        </w:rPr>
      </w:pPr>
    </w:p>
    <w:p w14:paraId="545F5860" w14:textId="77777777" w:rsidR="00E660C3" w:rsidRPr="00846706" w:rsidRDefault="00835E38">
      <w:pPr>
        <w:bidi/>
        <w:rPr>
          <w:bCs/>
          <w:sz w:val="24"/>
          <w:szCs w:val="22"/>
        </w:rPr>
      </w:pPr>
      <w:r w:rsidRPr="00846706">
        <w:rPr>
          <w:bCs/>
          <w:sz w:val="24"/>
          <w:szCs w:val="22"/>
          <w:rtl/>
        </w:rPr>
        <w:t>3.2 דרישות של ממשקים חיצוניים</w:t>
      </w:r>
    </w:p>
    <w:p w14:paraId="68CE3888" w14:textId="1E1F578F" w:rsidR="00E660C3" w:rsidRPr="00846706" w:rsidRDefault="00835E38">
      <w:pPr>
        <w:bidi/>
        <w:rPr>
          <w:sz w:val="24"/>
          <w:szCs w:val="22"/>
          <w:rtl/>
        </w:rPr>
      </w:pPr>
      <w:r w:rsidRPr="00846706">
        <w:rPr>
          <w:b/>
          <w:sz w:val="24"/>
          <w:szCs w:val="22"/>
          <w:rtl/>
        </w:rPr>
        <w:tab/>
        <w:t>3.2.1 ממשקי משתמש</w:t>
      </w:r>
      <w:r w:rsidR="000D6986" w:rsidRPr="00846706">
        <w:rPr>
          <w:rFonts w:hint="cs"/>
          <w:sz w:val="24"/>
          <w:szCs w:val="22"/>
          <w:rtl/>
        </w:rPr>
        <w:t xml:space="preserve"> (למשל: </w:t>
      </w:r>
      <w:r w:rsidR="000D6986" w:rsidRPr="00846706">
        <w:rPr>
          <w:rFonts w:hint="cs"/>
          <w:sz w:val="24"/>
          <w:szCs w:val="22"/>
        </w:rPr>
        <w:t>GUI</w:t>
      </w:r>
      <w:r w:rsidR="000D6986" w:rsidRPr="00846706">
        <w:rPr>
          <w:rFonts w:hint="cs"/>
          <w:sz w:val="24"/>
          <w:szCs w:val="22"/>
          <w:rtl/>
        </w:rPr>
        <w:t>)</w:t>
      </w:r>
      <w:r w:rsidR="00322876">
        <w:rPr>
          <w:rFonts w:hint="cs"/>
          <w:sz w:val="24"/>
          <w:szCs w:val="22"/>
          <w:rtl/>
        </w:rPr>
        <w:t xml:space="preserve"> #לא ידוע#</w:t>
      </w:r>
    </w:p>
    <w:p w14:paraId="4A5BBB8E" w14:textId="3AC68D31" w:rsidR="00E660C3" w:rsidRPr="00846706" w:rsidRDefault="00835E38">
      <w:pPr>
        <w:bidi/>
        <w:rPr>
          <w:sz w:val="24"/>
          <w:szCs w:val="22"/>
        </w:rPr>
      </w:pPr>
      <w:r w:rsidRPr="00846706">
        <w:rPr>
          <w:b/>
          <w:sz w:val="24"/>
          <w:szCs w:val="22"/>
          <w:rtl/>
        </w:rPr>
        <w:tab/>
        <w:t>3.2.2 ממשקי חומרה</w:t>
      </w:r>
      <w:r w:rsidR="00322876">
        <w:rPr>
          <w:rFonts w:hint="cs"/>
          <w:b/>
          <w:sz w:val="24"/>
          <w:szCs w:val="22"/>
          <w:rtl/>
        </w:rPr>
        <w:t xml:space="preserve"> </w:t>
      </w:r>
      <w:r w:rsidR="00322876">
        <w:rPr>
          <w:b/>
          <w:sz w:val="24"/>
          <w:szCs w:val="22"/>
        </w:rPr>
        <w:t>pc windows</w:t>
      </w:r>
    </w:p>
    <w:p w14:paraId="3C3723FB" w14:textId="63C32C91" w:rsidR="00E660C3" w:rsidRPr="00846706" w:rsidRDefault="00835E38" w:rsidP="00E8766D">
      <w:pPr>
        <w:bidi/>
        <w:rPr>
          <w:sz w:val="24"/>
          <w:szCs w:val="22"/>
        </w:rPr>
      </w:pPr>
      <w:r w:rsidRPr="00846706">
        <w:rPr>
          <w:b/>
          <w:sz w:val="24"/>
          <w:szCs w:val="22"/>
          <w:rtl/>
        </w:rPr>
        <w:tab/>
        <w:t>3.2.3 ממשקי תוכנה</w:t>
      </w:r>
      <w:r w:rsidR="00324557">
        <w:rPr>
          <w:rFonts w:hint="cs"/>
          <w:sz w:val="24"/>
          <w:szCs w:val="22"/>
          <w:rtl/>
        </w:rPr>
        <w:t>- שרת פייתון, לקוח לא ידוע</w:t>
      </w:r>
    </w:p>
    <w:p w14:paraId="2A6C3584" w14:textId="5B44A863" w:rsidR="00E660C3" w:rsidRPr="00846706" w:rsidRDefault="00835E38">
      <w:pPr>
        <w:bidi/>
        <w:rPr>
          <w:sz w:val="24"/>
          <w:szCs w:val="22"/>
        </w:rPr>
      </w:pPr>
      <w:r w:rsidRPr="00846706">
        <w:rPr>
          <w:b/>
          <w:sz w:val="24"/>
          <w:szCs w:val="22"/>
          <w:rtl/>
        </w:rPr>
        <w:tab/>
        <w:t>3.2.4 ממשקי תקשורת</w:t>
      </w:r>
      <w:r w:rsidR="000D6986" w:rsidRPr="00846706">
        <w:rPr>
          <w:rFonts w:hint="cs"/>
          <w:b/>
          <w:sz w:val="24"/>
          <w:szCs w:val="22"/>
          <w:rtl/>
        </w:rPr>
        <w:t xml:space="preserve"> (למשל תקשורת בין שר</w:t>
      </w:r>
      <w:r w:rsidR="000D6986" w:rsidRPr="00846706">
        <w:rPr>
          <w:rFonts w:hint="cs"/>
          <w:sz w:val="24"/>
          <w:szCs w:val="22"/>
          <w:rtl/>
        </w:rPr>
        <w:t>ת ללקוחות)</w:t>
      </w:r>
      <w:r w:rsidR="00324557">
        <w:rPr>
          <w:rFonts w:hint="cs"/>
          <w:sz w:val="24"/>
          <w:szCs w:val="22"/>
          <w:rtl/>
        </w:rPr>
        <w:t>#לא ידוע#</w:t>
      </w:r>
    </w:p>
    <w:p w14:paraId="144DE0EC" w14:textId="77777777" w:rsidR="00E660C3" w:rsidRPr="00324557" w:rsidRDefault="00E660C3">
      <w:pPr>
        <w:bidi/>
        <w:rPr>
          <w:sz w:val="24"/>
          <w:szCs w:val="22"/>
        </w:rPr>
      </w:pPr>
    </w:p>
    <w:p w14:paraId="0ABA7AA8" w14:textId="77777777" w:rsidR="00E660C3" w:rsidRPr="00846706" w:rsidRDefault="00E660C3">
      <w:pPr>
        <w:bidi/>
        <w:rPr>
          <w:sz w:val="24"/>
          <w:szCs w:val="22"/>
        </w:rPr>
      </w:pPr>
    </w:p>
    <w:p w14:paraId="2F0025FF" w14:textId="77777777" w:rsidR="00E660C3" w:rsidRPr="00846706" w:rsidRDefault="00835E38">
      <w:pPr>
        <w:bidi/>
        <w:rPr>
          <w:bCs/>
          <w:sz w:val="24"/>
          <w:szCs w:val="22"/>
        </w:rPr>
      </w:pPr>
      <w:r w:rsidRPr="00846706">
        <w:rPr>
          <w:bCs/>
          <w:sz w:val="24"/>
          <w:szCs w:val="22"/>
          <w:rtl/>
        </w:rPr>
        <w:t>3.3 דרישות לא פונקציונליות</w:t>
      </w:r>
    </w:p>
    <w:p w14:paraId="33BE6C7F" w14:textId="77777777" w:rsidR="00E660C3" w:rsidRPr="00846706" w:rsidRDefault="00835E38">
      <w:pPr>
        <w:bidi/>
        <w:rPr>
          <w:sz w:val="24"/>
          <w:szCs w:val="22"/>
        </w:rPr>
      </w:pPr>
      <w:r w:rsidRPr="00846706">
        <w:rPr>
          <w:b/>
          <w:sz w:val="24"/>
          <w:szCs w:val="22"/>
        </w:rPr>
        <w:tab/>
      </w:r>
      <w:r w:rsidRPr="00846706">
        <w:rPr>
          <w:i/>
          <w:sz w:val="24"/>
          <w:szCs w:val="22"/>
          <w:rtl/>
        </w:rPr>
        <w:t>דרישות מהמערכת שלא מתבטאות בפיצ'ר ספציפי או בתהליך ספציפי שמתרחש במערכת אבל משפיעות על אופן עיצובה ומימושה, לדוגמא:</w:t>
      </w:r>
    </w:p>
    <w:p w14:paraId="2B551B34" w14:textId="77777777" w:rsidR="00E660C3" w:rsidRPr="00846706" w:rsidRDefault="00E660C3">
      <w:pPr>
        <w:bidi/>
        <w:rPr>
          <w:sz w:val="24"/>
          <w:szCs w:val="22"/>
        </w:rPr>
      </w:pPr>
    </w:p>
    <w:p w14:paraId="7B017646" w14:textId="77777777" w:rsidR="00E660C3" w:rsidRPr="00846706" w:rsidRDefault="00835E38">
      <w:pPr>
        <w:bidi/>
        <w:rPr>
          <w:sz w:val="24"/>
          <w:szCs w:val="22"/>
        </w:rPr>
      </w:pPr>
      <w:r w:rsidRPr="00846706">
        <w:rPr>
          <w:b/>
          <w:sz w:val="24"/>
          <w:szCs w:val="22"/>
          <w:rtl/>
        </w:rPr>
        <w:tab/>
        <w:t>3.3.1 דרישות ביצועים (</w:t>
      </w:r>
      <w:r w:rsidRPr="00846706">
        <w:rPr>
          <w:b/>
          <w:sz w:val="24"/>
          <w:szCs w:val="22"/>
        </w:rPr>
        <w:t>performance</w:t>
      </w:r>
      <w:r w:rsidRPr="00846706">
        <w:rPr>
          <w:b/>
          <w:sz w:val="24"/>
          <w:szCs w:val="22"/>
          <w:rtl/>
        </w:rPr>
        <w:t>)</w:t>
      </w:r>
    </w:p>
    <w:p w14:paraId="02235A36" w14:textId="77777777" w:rsidR="00E660C3" w:rsidRPr="00846706" w:rsidRDefault="00835E38">
      <w:pPr>
        <w:bidi/>
        <w:rPr>
          <w:sz w:val="24"/>
          <w:szCs w:val="22"/>
        </w:rPr>
      </w:pPr>
      <w:r w:rsidRPr="00846706">
        <w:rPr>
          <w:b/>
          <w:sz w:val="24"/>
          <w:szCs w:val="22"/>
          <w:rtl/>
        </w:rPr>
        <w:tab/>
        <w:t>3.3.2 דרישות מהימנות (</w:t>
      </w:r>
      <w:r w:rsidRPr="00846706">
        <w:rPr>
          <w:b/>
          <w:sz w:val="24"/>
          <w:szCs w:val="22"/>
        </w:rPr>
        <w:t>reliability</w:t>
      </w:r>
      <w:r w:rsidRPr="00846706">
        <w:rPr>
          <w:b/>
          <w:sz w:val="24"/>
          <w:szCs w:val="22"/>
          <w:rtl/>
        </w:rPr>
        <w:t>)</w:t>
      </w:r>
    </w:p>
    <w:p w14:paraId="214889FC" w14:textId="318D70D0" w:rsidR="00E660C3" w:rsidRPr="00846706" w:rsidRDefault="00835E38">
      <w:pPr>
        <w:bidi/>
        <w:rPr>
          <w:sz w:val="24"/>
          <w:szCs w:val="22"/>
        </w:rPr>
      </w:pPr>
      <w:r w:rsidRPr="00846706">
        <w:rPr>
          <w:b/>
          <w:sz w:val="24"/>
          <w:szCs w:val="22"/>
          <w:rtl/>
        </w:rPr>
        <w:tab/>
        <w:t>3.3.3 דרישות זמינות (</w:t>
      </w:r>
      <w:r w:rsidRPr="00846706">
        <w:rPr>
          <w:b/>
          <w:sz w:val="24"/>
          <w:szCs w:val="22"/>
        </w:rPr>
        <w:t>Availability</w:t>
      </w:r>
      <w:r w:rsidRPr="00846706">
        <w:rPr>
          <w:b/>
          <w:sz w:val="24"/>
          <w:szCs w:val="22"/>
          <w:rtl/>
        </w:rPr>
        <w:t>)</w:t>
      </w:r>
      <w:r w:rsidR="00C81754">
        <w:rPr>
          <w:rFonts w:hint="cs"/>
          <w:sz w:val="24"/>
          <w:szCs w:val="22"/>
          <w:rtl/>
        </w:rPr>
        <w:t xml:space="preserve"> </w:t>
      </w:r>
      <w:r w:rsidR="00C81754">
        <w:rPr>
          <w:sz w:val="24"/>
          <w:szCs w:val="22"/>
          <w:rtl/>
        </w:rPr>
        <w:t>–</w:t>
      </w:r>
      <w:r w:rsidR="00C81754">
        <w:rPr>
          <w:rFonts w:hint="cs"/>
          <w:sz w:val="24"/>
          <w:szCs w:val="22"/>
          <w:rtl/>
        </w:rPr>
        <w:t xml:space="preserve"> משחק אינטרנטי </w:t>
      </w:r>
      <w:r w:rsidR="00C81754">
        <w:rPr>
          <w:sz w:val="24"/>
          <w:szCs w:val="22"/>
          <w:rtl/>
        </w:rPr>
        <w:t>–</w:t>
      </w:r>
      <w:r w:rsidR="00C81754">
        <w:rPr>
          <w:rFonts w:hint="cs"/>
          <w:sz w:val="24"/>
          <w:szCs w:val="22"/>
          <w:rtl/>
        </w:rPr>
        <w:t xml:space="preserve"> נגיש כל הזמן</w:t>
      </w:r>
    </w:p>
    <w:p w14:paraId="76E23D25" w14:textId="4354B24A" w:rsidR="00E660C3" w:rsidRPr="00846706" w:rsidRDefault="00835E38" w:rsidP="00324557">
      <w:pPr>
        <w:bidi/>
        <w:rPr>
          <w:sz w:val="24"/>
          <w:szCs w:val="22"/>
        </w:rPr>
      </w:pPr>
      <w:r w:rsidRPr="00846706">
        <w:rPr>
          <w:b/>
          <w:sz w:val="24"/>
          <w:szCs w:val="22"/>
          <w:rtl/>
        </w:rPr>
        <w:tab/>
        <w:t>3.3.4 דרישות אבטחה (</w:t>
      </w:r>
      <w:r w:rsidRPr="00846706">
        <w:rPr>
          <w:b/>
          <w:sz w:val="24"/>
          <w:szCs w:val="22"/>
        </w:rPr>
        <w:t>security</w:t>
      </w:r>
      <w:r w:rsidRPr="00846706">
        <w:rPr>
          <w:b/>
          <w:sz w:val="24"/>
          <w:szCs w:val="22"/>
          <w:rtl/>
        </w:rPr>
        <w:t>)</w:t>
      </w:r>
      <w:r w:rsidR="00C81754">
        <w:rPr>
          <w:rFonts w:hint="cs"/>
          <w:sz w:val="24"/>
          <w:szCs w:val="22"/>
          <w:rtl/>
        </w:rPr>
        <w:t xml:space="preserve"> </w:t>
      </w:r>
      <w:r w:rsidR="00324557">
        <w:rPr>
          <w:rFonts w:hint="cs"/>
          <w:sz w:val="24"/>
          <w:szCs w:val="22"/>
          <w:rtl/>
        </w:rPr>
        <w:t>אנונימי או שם משתמש</w:t>
      </w:r>
    </w:p>
    <w:p w14:paraId="6050B8EA" w14:textId="77777777" w:rsidR="00E660C3" w:rsidRPr="00846706" w:rsidRDefault="00835E38">
      <w:pPr>
        <w:bidi/>
        <w:rPr>
          <w:sz w:val="24"/>
          <w:szCs w:val="22"/>
        </w:rPr>
      </w:pPr>
      <w:r w:rsidRPr="00846706">
        <w:rPr>
          <w:b/>
          <w:sz w:val="24"/>
          <w:szCs w:val="22"/>
          <w:rtl/>
        </w:rPr>
        <w:tab/>
        <w:t>3.3.5 דרישות תחזוקה (</w:t>
      </w:r>
      <w:r w:rsidRPr="00846706">
        <w:rPr>
          <w:b/>
          <w:sz w:val="24"/>
          <w:szCs w:val="22"/>
        </w:rPr>
        <w:t>maintainability</w:t>
      </w:r>
      <w:r w:rsidRPr="00846706">
        <w:rPr>
          <w:b/>
          <w:sz w:val="24"/>
          <w:szCs w:val="22"/>
          <w:rtl/>
        </w:rPr>
        <w:t>)</w:t>
      </w:r>
    </w:p>
    <w:p w14:paraId="13D2C83F" w14:textId="23489C5F" w:rsidR="00E660C3" w:rsidRPr="00846706" w:rsidRDefault="00835E38">
      <w:pPr>
        <w:bidi/>
        <w:rPr>
          <w:sz w:val="24"/>
          <w:szCs w:val="22"/>
        </w:rPr>
      </w:pPr>
      <w:r w:rsidRPr="00846706">
        <w:rPr>
          <w:b/>
          <w:sz w:val="24"/>
          <w:szCs w:val="22"/>
          <w:rtl/>
        </w:rPr>
        <w:tab/>
        <w:t>3.3.6 דרישות ניידות (</w:t>
      </w:r>
      <w:r w:rsidRPr="00846706">
        <w:rPr>
          <w:b/>
          <w:sz w:val="24"/>
          <w:szCs w:val="22"/>
        </w:rPr>
        <w:t>portability</w:t>
      </w:r>
      <w:r w:rsidRPr="00846706">
        <w:rPr>
          <w:b/>
          <w:sz w:val="24"/>
          <w:szCs w:val="22"/>
          <w:rtl/>
        </w:rPr>
        <w:t>)</w:t>
      </w:r>
      <w:r w:rsidR="00324557">
        <w:rPr>
          <w:rFonts w:hint="cs"/>
          <w:b/>
          <w:sz w:val="24"/>
          <w:szCs w:val="22"/>
          <w:rtl/>
        </w:rPr>
        <w:t>תומך רק בווינדווס</w:t>
      </w:r>
    </w:p>
    <w:p w14:paraId="1858C732" w14:textId="77777777" w:rsidR="00E660C3" w:rsidRPr="00846706" w:rsidRDefault="00E660C3">
      <w:pPr>
        <w:bidi/>
        <w:rPr>
          <w:sz w:val="24"/>
          <w:szCs w:val="22"/>
        </w:rPr>
      </w:pPr>
    </w:p>
    <w:p w14:paraId="20DE8662" w14:textId="77777777" w:rsidR="00E660C3" w:rsidRPr="00846706" w:rsidRDefault="00835E38">
      <w:pPr>
        <w:bidi/>
        <w:rPr>
          <w:bCs/>
          <w:sz w:val="24"/>
          <w:szCs w:val="22"/>
        </w:rPr>
      </w:pPr>
      <w:r w:rsidRPr="00846706">
        <w:rPr>
          <w:bCs/>
          <w:sz w:val="24"/>
          <w:szCs w:val="22"/>
          <w:rtl/>
        </w:rPr>
        <w:t>3.4 דרישות בסיס נתונים</w:t>
      </w:r>
    </w:p>
    <w:p w14:paraId="13D62071" w14:textId="77777777" w:rsidR="00E660C3" w:rsidRPr="00846706" w:rsidRDefault="00835E38">
      <w:pPr>
        <w:numPr>
          <w:ilvl w:val="0"/>
          <w:numId w:val="3"/>
        </w:numPr>
        <w:bidi/>
        <w:ind w:hanging="359"/>
        <w:contextualSpacing/>
        <w:rPr>
          <w:i/>
          <w:sz w:val="24"/>
          <w:szCs w:val="22"/>
        </w:rPr>
      </w:pPr>
      <w:r w:rsidRPr="00846706">
        <w:rPr>
          <w:i/>
          <w:sz w:val="24"/>
          <w:szCs w:val="22"/>
          <w:rtl/>
        </w:rPr>
        <w:t>איזה נתונים יישמרו</w:t>
      </w:r>
      <w:r w:rsidR="00A11E46" w:rsidRPr="00846706">
        <w:rPr>
          <w:rFonts w:hint="cs"/>
          <w:i/>
          <w:sz w:val="24"/>
          <w:szCs w:val="22"/>
          <w:rtl/>
        </w:rPr>
        <w:t>- תוצאות כל שחקן, תוצאות גבוהות</w:t>
      </w:r>
      <w:r w:rsidR="00757315" w:rsidRPr="00846706">
        <w:rPr>
          <w:rFonts w:hint="cs"/>
          <w:i/>
          <w:sz w:val="24"/>
          <w:szCs w:val="22"/>
          <w:rtl/>
        </w:rPr>
        <w:t>, נתוני משתמשים</w:t>
      </w:r>
    </w:p>
    <w:p w14:paraId="18A7436E" w14:textId="77777777" w:rsidR="00E660C3" w:rsidRPr="00846706" w:rsidRDefault="00835E38">
      <w:pPr>
        <w:numPr>
          <w:ilvl w:val="0"/>
          <w:numId w:val="3"/>
        </w:numPr>
        <w:bidi/>
        <w:ind w:hanging="359"/>
        <w:contextualSpacing/>
        <w:rPr>
          <w:i/>
          <w:sz w:val="24"/>
          <w:szCs w:val="22"/>
        </w:rPr>
      </w:pPr>
      <w:r w:rsidRPr="00846706">
        <w:rPr>
          <w:i/>
          <w:sz w:val="24"/>
          <w:szCs w:val="22"/>
          <w:rtl/>
        </w:rPr>
        <w:t>באיזה פורמט יש לשמור את המידע</w:t>
      </w:r>
      <w:r w:rsidR="00E8766D" w:rsidRPr="00846706">
        <w:rPr>
          <w:rFonts w:hint="cs"/>
          <w:i/>
          <w:sz w:val="24"/>
          <w:szCs w:val="22"/>
          <w:rtl/>
        </w:rPr>
        <w:t xml:space="preserve"> (</w:t>
      </w:r>
      <w:r w:rsidR="00E8766D" w:rsidRPr="00846706">
        <w:rPr>
          <w:rFonts w:hint="cs"/>
          <w:i/>
          <w:sz w:val="24"/>
          <w:szCs w:val="22"/>
        </w:rPr>
        <w:t>DB</w:t>
      </w:r>
      <w:r w:rsidR="00E8766D" w:rsidRPr="00846706">
        <w:rPr>
          <w:rFonts w:hint="cs"/>
          <w:i/>
          <w:sz w:val="24"/>
          <w:szCs w:val="22"/>
          <w:rtl/>
        </w:rPr>
        <w:t xml:space="preserve"> / קובץ . ניתן לציין גם כמה אופציות)</w:t>
      </w:r>
      <w:r w:rsidR="00A11E46" w:rsidRPr="00846706">
        <w:rPr>
          <w:i/>
          <w:sz w:val="24"/>
          <w:szCs w:val="22"/>
        </w:rPr>
        <w:t>data base-</w:t>
      </w:r>
    </w:p>
    <w:p w14:paraId="63D28529" w14:textId="177CD1E5" w:rsidR="00E660C3" w:rsidRPr="00846706" w:rsidRDefault="00835E38" w:rsidP="00E8766D">
      <w:pPr>
        <w:numPr>
          <w:ilvl w:val="0"/>
          <w:numId w:val="3"/>
        </w:numPr>
        <w:bidi/>
        <w:ind w:hanging="359"/>
        <w:contextualSpacing/>
        <w:rPr>
          <w:i/>
          <w:sz w:val="24"/>
          <w:szCs w:val="22"/>
        </w:rPr>
      </w:pPr>
      <w:r w:rsidRPr="00846706">
        <w:rPr>
          <w:i/>
          <w:sz w:val="24"/>
          <w:szCs w:val="22"/>
          <w:rtl/>
        </w:rPr>
        <w:t>מה יכולות הא</w:t>
      </w:r>
      <w:r w:rsidR="00E8766D" w:rsidRPr="00846706">
        <w:rPr>
          <w:rFonts w:hint="cs"/>
          <w:i/>
          <w:sz w:val="24"/>
          <w:szCs w:val="22"/>
          <w:rtl/>
        </w:rPr>
        <w:t>ח</w:t>
      </w:r>
      <w:r w:rsidRPr="00846706">
        <w:rPr>
          <w:i/>
          <w:sz w:val="24"/>
          <w:szCs w:val="22"/>
          <w:rtl/>
        </w:rPr>
        <w:t>סון הנדרשות</w:t>
      </w:r>
      <w:r w:rsidR="00E8766D" w:rsidRPr="00846706">
        <w:rPr>
          <w:rFonts w:hint="cs"/>
          <w:i/>
          <w:sz w:val="24"/>
          <w:szCs w:val="22"/>
          <w:rtl/>
        </w:rPr>
        <w:t xml:space="preserve"> (נפח אחסון לדוגמא)</w:t>
      </w:r>
      <w:r w:rsidR="00324557">
        <w:rPr>
          <w:rFonts w:hint="cs"/>
          <w:i/>
          <w:sz w:val="24"/>
          <w:szCs w:val="22"/>
          <w:rtl/>
        </w:rPr>
        <w:t xml:space="preserve"> עד עשרות  </w:t>
      </w:r>
      <w:proofErr w:type="spellStart"/>
      <w:r w:rsidR="00324557">
        <w:rPr>
          <w:i/>
          <w:sz w:val="24"/>
          <w:szCs w:val="22"/>
        </w:rPr>
        <w:t>mb</w:t>
      </w:r>
      <w:proofErr w:type="spellEnd"/>
    </w:p>
    <w:p w14:paraId="1E4B6A8F" w14:textId="77777777" w:rsidR="00E660C3" w:rsidRPr="00846706" w:rsidRDefault="00835E38">
      <w:pPr>
        <w:numPr>
          <w:ilvl w:val="0"/>
          <w:numId w:val="3"/>
        </w:numPr>
        <w:bidi/>
        <w:ind w:hanging="359"/>
        <w:contextualSpacing/>
        <w:rPr>
          <w:i/>
          <w:sz w:val="24"/>
          <w:szCs w:val="22"/>
        </w:rPr>
      </w:pPr>
      <w:r w:rsidRPr="00846706">
        <w:rPr>
          <w:i/>
          <w:sz w:val="24"/>
          <w:szCs w:val="22"/>
          <w:rtl/>
        </w:rPr>
        <w:t>מה רמת האבטחה הנדרשת</w:t>
      </w:r>
      <w:r w:rsidR="00A11E46" w:rsidRPr="00846706">
        <w:rPr>
          <w:rFonts w:hint="cs"/>
          <w:i/>
          <w:sz w:val="24"/>
          <w:szCs w:val="22"/>
          <w:rtl/>
        </w:rPr>
        <w:t>- שם משתמש וסי</w:t>
      </w:r>
      <w:r w:rsidR="00757315" w:rsidRPr="00846706">
        <w:rPr>
          <w:rFonts w:hint="cs"/>
          <w:i/>
          <w:sz w:val="24"/>
          <w:szCs w:val="22"/>
          <w:rtl/>
        </w:rPr>
        <w:t>סמה</w:t>
      </w:r>
    </w:p>
    <w:p w14:paraId="4E43C2AB" w14:textId="77777777" w:rsidR="00E660C3" w:rsidRPr="00846706" w:rsidRDefault="00E660C3">
      <w:pPr>
        <w:bidi/>
        <w:rPr>
          <w:sz w:val="24"/>
          <w:szCs w:val="22"/>
          <w:rtl/>
        </w:rPr>
      </w:pPr>
    </w:p>
    <w:p w14:paraId="18900858" w14:textId="77777777" w:rsidR="00C51574" w:rsidRPr="00846706" w:rsidRDefault="00C51574" w:rsidP="00C51574">
      <w:pPr>
        <w:bidi/>
        <w:rPr>
          <w:sz w:val="24"/>
          <w:szCs w:val="22"/>
        </w:rPr>
      </w:pPr>
    </w:p>
    <w:p w14:paraId="689CD2DC" w14:textId="77777777" w:rsidR="00E660C3" w:rsidRPr="00846706" w:rsidRDefault="00835E38">
      <w:pPr>
        <w:bidi/>
        <w:rPr>
          <w:bCs/>
          <w:sz w:val="24"/>
          <w:szCs w:val="22"/>
        </w:rPr>
      </w:pPr>
      <w:r w:rsidRPr="00846706">
        <w:rPr>
          <w:bCs/>
          <w:sz w:val="24"/>
          <w:szCs w:val="22"/>
          <w:rtl/>
        </w:rPr>
        <w:t>3.5 דרישות נוספות</w:t>
      </w:r>
    </w:p>
    <w:p w14:paraId="63523948" w14:textId="77777777" w:rsidR="00E660C3" w:rsidRPr="00846706" w:rsidRDefault="00C51574" w:rsidP="00C51574">
      <w:pPr>
        <w:bidi/>
        <w:rPr>
          <w:sz w:val="24"/>
          <w:szCs w:val="22"/>
        </w:rPr>
      </w:pPr>
      <w:r w:rsidRPr="00846706">
        <w:rPr>
          <w:i/>
          <w:sz w:val="24"/>
          <w:szCs w:val="22"/>
          <w:rtl/>
        </w:rPr>
        <w:t>כאל</w:t>
      </w:r>
      <w:r w:rsidRPr="00846706">
        <w:rPr>
          <w:rFonts w:hint="cs"/>
          <w:i/>
          <w:sz w:val="24"/>
          <w:szCs w:val="22"/>
          <w:rtl/>
        </w:rPr>
        <w:t>ה</w:t>
      </w:r>
      <w:r w:rsidR="00835E38" w:rsidRPr="00846706">
        <w:rPr>
          <w:i/>
          <w:sz w:val="24"/>
          <w:szCs w:val="22"/>
          <w:rtl/>
        </w:rPr>
        <w:t xml:space="preserve"> שלא ידעתם לאיזה חלק הם </w:t>
      </w:r>
      <w:r w:rsidRPr="00846706">
        <w:rPr>
          <w:rFonts w:hint="cs"/>
          <w:i/>
          <w:sz w:val="24"/>
          <w:szCs w:val="22"/>
          <w:rtl/>
        </w:rPr>
        <w:t>שייכות</w:t>
      </w:r>
    </w:p>
    <w:p w14:paraId="646C668E" w14:textId="77777777" w:rsidR="00E660C3" w:rsidRPr="00846706" w:rsidRDefault="00E660C3">
      <w:pPr>
        <w:bidi/>
        <w:rPr>
          <w:sz w:val="24"/>
          <w:szCs w:val="22"/>
        </w:rPr>
      </w:pPr>
    </w:p>
    <w:p w14:paraId="2DA748E7" w14:textId="77777777" w:rsidR="00E660C3" w:rsidRPr="00846706" w:rsidRDefault="00E660C3">
      <w:pPr>
        <w:bidi/>
        <w:rPr>
          <w:sz w:val="24"/>
          <w:szCs w:val="22"/>
        </w:rPr>
      </w:pPr>
    </w:p>
    <w:p w14:paraId="05A48E4D" w14:textId="77777777" w:rsidR="00E660C3" w:rsidRPr="00846706" w:rsidRDefault="00E660C3">
      <w:pPr>
        <w:bidi/>
        <w:rPr>
          <w:sz w:val="24"/>
          <w:szCs w:val="22"/>
        </w:rPr>
      </w:pPr>
    </w:p>
    <w:p w14:paraId="14F3E549" w14:textId="77777777" w:rsidR="00E660C3" w:rsidRPr="00846706" w:rsidRDefault="00E660C3">
      <w:pPr>
        <w:bidi/>
        <w:rPr>
          <w:sz w:val="24"/>
          <w:szCs w:val="22"/>
        </w:rPr>
      </w:pPr>
    </w:p>
    <w:p w14:paraId="6BAFD5AB" w14:textId="77777777" w:rsidR="00E660C3" w:rsidRPr="00846706" w:rsidRDefault="00835E38" w:rsidP="00C51574">
      <w:pPr>
        <w:rPr>
          <w:sz w:val="24"/>
          <w:szCs w:val="22"/>
        </w:rPr>
      </w:pPr>
      <w:r w:rsidRPr="00846706">
        <w:rPr>
          <w:sz w:val="24"/>
          <w:szCs w:val="22"/>
        </w:rPr>
        <w:br w:type="page"/>
      </w:r>
    </w:p>
    <w:p w14:paraId="53A4EB25" w14:textId="77777777" w:rsidR="00E660C3" w:rsidRPr="00846706" w:rsidRDefault="00E660C3">
      <w:pPr>
        <w:rPr>
          <w:sz w:val="24"/>
          <w:szCs w:val="22"/>
        </w:rPr>
      </w:pPr>
    </w:p>
    <w:p w14:paraId="78DDC52D" w14:textId="77777777" w:rsidR="00E660C3" w:rsidRPr="00846706" w:rsidRDefault="00835E38">
      <w:pPr>
        <w:bidi/>
        <w:rPr>
          <w:bCs/>
          <w:sz w:val="24"/>
          <w:szCs w:val="22"/>
        </w:rPr>
      </w:pPr>
      <w:r w:rsidRPr="00846706">
        <w:rPr>
          <w:bCs/>
          <w:sz w:val="24"/>
          <w:szCs w:val="22"/>
          <w:rtl/>
        </w:rPr>
        <w:t>5. נספחים</w:t>
      </w:r>
    </w:p>
    <w:sectPr w:rsidR="00E660C3" w:rsidRPr="00846706" w:rsidSect="00787D8E">
      <w:headerReference w:type="default" r:id="rId10"/>
      <w:headerReference w:type="first" r:id="rId11"/>
      <w:pgSz w:w="11907" w:h="16839" w:code="9"/>
      <w:pgMar w:top="1440" w:right="1800" w:bottom="1440" w:left="1800" w:header="720" w:footer="720" w:gutter="0"/>
      <w:cols w:space="720"/>
      <w:titlePg/>
      <w:docGrid w:linePitch="299"/>
      <w:sectPrChange w:id="12" w:author="Cyber-01" w:date="2017-11-05T14:55:00Z">
        <w:sectPr w:rsidR="00E660C3" w:rsidRPr="00846706" w:rsidSect="00787D8E">
          <w:pgSz w:w="12240" w:h="15840" w:code="0"/>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ser" w:date="2017-10-29T17:48:00Z" w:initials="u">
    <w:p w14:paraId="4BAB5498" w14:textId="77777777" w:rsidR="00846706" w:rsidRDefault="00DC11FD">
      <w:pPr>
        <w:pStyle w:val="CommentText"/>
      </w:pPr>
      <w:r>
        <w:rPr>
          <w:rFonts w:hint="cs"/>
          <w:rtl/>
        </w:rPr>
        <w:t>תני שם, אפילו זמני. וגם משהו גרפי.</w:t>
      </w:r>
      <w:r w:rsidR="00846706">
        <w:rPr>
          <w:rStyle w:val="CommentReference"/>
        </w:rPr>
        <w:annotationRef/>
      </w:r>
    </w:p>
  </w:comment>
  <w:comment w:id="10" w:author="user" w:date="2017-10-29T17:55:00Z" w:initials="u">
    <w:p w14:paraId="06D92044" w14:textId="77777777" w:rsidR="00DF6EFA" w:rsidRDefault="00DF6EFA">
      <w:pPr>
        <w:pStyle w:val="CommentText"/>
        <w:rPr>
          <w:rtl/>
        </w:rPr>
      </w:pPr>
      <w:r>
        <w:rPr>
          <w:rStyle w:val="CommentReference"/>
        </w:rPr>
        <w:annotationRef/>
      </w:r>
      <w:r w:rsidR="00DC11FD">
        <w:rPr>
          <w:rFonts w:hint="cs"/>
          <w:rtl/>
        </w:rPr>
        <w:t>פרק הדרישות הוא מרכזי וגורם לחשיבה וארגון. תעבדי עליו!!!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B5498" w15:done="0"/>
  <w15:commentEx w15:paraId="06D920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BF7AA" w14:textId="77777777" w:rsidR="0017020D" w:rsidRDefault="0017020D" w:rsidP="00E8766D">
      <w:pPr>
        <w:spacing w:line="240" w:lineRule="auto"/>
      </w:pPr>
      <w:r>
        <w:separator/>
      </w:r>
    </w:p>
  </w:endnote>
  <w:endnote w:type="continuationSeparator" w:id="0">
    <w:p w14:paraId="332A495B" w14:textId="77777777" w:rsidR="0017020D" w:rsidRDefault="0017020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ttman Yad-Brush">
    <w:altName w:val="Segoe UI Semilight"/>
    <w:charset w:val="B1"/>
    <w:family w:val="auto"/>
    <w:pitch w:val="variable"/>
    <w:sig w:usb0="00000800"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43892" w14:textId="77777777" w:rsidR="0017020D" w:rsidRDefault="0017020D" w:rsidP="00E8766D">
      <w:pPr>
        <w:spacing w:line="240" w:lineRule="auto"/>
      </w:pPr>
      <w:r>
        <w:separator/>
      </w:r>
    </w:p>
  </w:footnote>
  <w:footnote w:type="continuationSeparator" w:id="0">
    <w:p w14:paraId="77A7B028" w14:textId="77777777" w:rsidR="0017020D" w:rsidRDefault="0017020D"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42955" w14:textId="50F0041C" w:rsidR="00E8766D" w:rsidRDefault="004E01E5" w:rsidP="0017260F">
    <w:pPr>
      <w:pStyle w:val="Header"/>
      <w:tabs>
        <w:tab w:val="left" w:pos="8016"/>
      </w:tabs>
      <w:bidi/>
      <w:rPr>
        <w:rtl/>
      </w:rPr>
    </w:pPr>
    <w:r>
      <w:rPr>
        <w:noProof/>
      </w:rPr>
      <w:drawing>
        <wp:anchor distT="0" distB="0" distL="114300" distR="114300" simplePos="0" relativeHeight="251658240" behindDoc="0" locked="0" layoutInCell="1" allowOverlap="1" wp14:anchorId="05BEF2DE" wp14:editId="0977D65D">
          <wp:simplePos x="0" y="0"/>
          <wp:positionH relativeFrom="column">
            <wp:posOffset>4819650</wp:posOffset>
          </wp:positionH>
          <wp:positionV relativeFrom="paragraph">
            <wp:posOffset>-95250</wp:posOffset>
          </wp:positionV>
          <wp:extent cx="1047750" cy="381000"/>
          <wp:effectExtent l="19050" t="0" r="0" b="0"/>
          <wp:wrapSquare wrapText="bothSides"/>
          <wp:docPr id="5" name="תמונה 4"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1"/>
                  <a:stretch>
                    <a:fillRect/>
                  </a:stretch>
                </pic:blipFill>
                <pic:spPr>
                  <a:xfrm>
                    <a:off x="0" y="0"/>
                    <a:ext cx="1047750" cy="381000"/>
                  </a:xfrm>
                  <a:prstGeom prst="rect">
                    <a:avLst/>
                  </a:prstGeom>
                </pic:spPr>
              </pic:pic>
            </a:graphicData>
          </a:graphic>
        </wp:anchor>
      </w:drawing>
    </w:r>
    <w:r>
      <w:t xml:space="preserve">  </w:t>
    </w:r>
    <w:r>
      <w:rPr>
        <w:rFonts w:hint="cs"/>
        <w:rtl/>
      </w:rPr>
      <w:t xml:space="preserve">                                                                    </w:t>
    </w:r>
    <w:r w:rsidR="00E8766D">
      <w:rPr>
        <w:rFonts w:hint="cs"/>
        <w:rtl/>
      </w:rPr>
      <w:t>מסמך אפיון פרויקט</w:t>
    </w:r>
    <w:r w:rsidR="0017260F">
      <w:rPr>
        <w:rFonts w:hint="cs"/>
        <w:rtl/>
      </w:rPr>
      <w:t xml:space="preserve">                                           &lt;לוגו&gt;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60AD" w14:textId="1A8D183D" w:rsidR="0017260F" w:rsidRDefault="0017260F" w:rsidP="0017260F">
    <w:pPr>
      <w:pStyle w:val="Header"/>
    </w:pPr>
    <w:r>
      <w:rPr>
        <w:rFonts w:hint="cs"/>
        <w:rtl/>
      </w:rPr>
      <w:t>&lt;לוגו&gt;</w:t>
    </w:r>
    <w:r>
      <w:rPr>
        <w:rtl/>
      </w:rPr>
      <w:ptab w:relativeTo="margin" w:alignment="center" w:leader="none"/>
    </w:r>
    <w:r>
      <w:rPr>
        <w:rFonts w:hint="cs"/>
        <w:rtl/>
      </w:rPr>
      <w:t>מסמך אפיון</w:t>
    </w:r>
    <w:r>
      <w:rPr>
        <w:rtl/>
      </w:rPr>
      <w:ptab w:relativeTo="margin" w:alignment="right" w:leader="none"/>
    </w:r>
    <w:r w:rsidRPr="00846706">
      <w:rPr>
        <w:noProof/>
        <w:sz w:val="24"/>
        <w:szCs w:val="22"/>
        <w:rtl/>
      </w:rPr>
      <w:drawing>
        <wp:inline distT="0" distB="0" distL="0" distR="0" wp14:anchorId="64D08124" wp14:editId="664C97E3">
          <wp:extent cx="1200536" cy="439731"/>
          <wp:effectExtent l="0" t="0" r="0" b="0"/>
          <wp:docPr id="4" name="תמונה 1" descr="לוגו עמיאס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עמיאסף.jpg"/>
                  <pic:cNvPicPr/>
                </pic:nvPicPr>
                <pic:blipFill>
                  <a:blip r:embed="rId1" cstate="print"/>
                  <a:stretch>
                    <a:fillRect/>
                  </a:stretch>
                </pic:blipFill>
                <pic:spPr>
                  <a:xfrm>
                    <a:off x="0" y="0"/>
                    <a:ext cx="1255014" cy="459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B1C0B"/>
    <w:multiLevelType w:val="hybridMultilevel"/>
    <w:tmpl w:val="11985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BD666E3A"/>
    <w:lvl w:ilvl="0">
      <w:start w:val="1"/>
      <w:numFmt w:val="bullet"/>
      <w:lvlText w:val="-"/>
      <w:lvlJc w:val="left"/>
      <w:pPr>
        <w:ind w:left="720" w:firstLine="360"/>
      </w:pPr>
      <w:rPr>
        <w:color w:val="000000" w:themeColor="text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E35D55"/>
    <w:multiLevelType w:val="hybridMultilevel"/>
    <w:tmpl w:val="ACD2A9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8B0405D"/>
    <w:multiLevelType w:val="hybridMultilevel"/>
    <w:tmpl w:val="073C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F3D2226"/>
    <w:multiLevelType w:val="hybridMultilevel"/>
    <w:tmpl w:val="6D26BF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0"/>
  </w:num>
  <w:num w:numId="6">
    <w:abstractNumId w:val="1"/>
  </w:num>
  <w:num w:numId="7">
    <w:abstractNumId w:val="9"/>
  </w:num>
  <w:num w:numId="8">
    <w:abstractNumId w:val="3"/>
  </w:num>
  <w:num w:numId="9">
    <w:abstractNumId w:val="6"/>
  </w:num>
  <w:num w:numId="10">
    <w:abstractNumId w:val="11"/>
  </w:num>
  <w:num w:numId="11">
    <w:abstractNumId w:val="0"/>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ber-01">
    <w15:presenceInfo w15:providerId="None" w15:userId="Cyber-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60C3"/>
    <w:rsid w:val="000D6986"/>
    <w:rsid w:val="0014132C"/>
    <w:rsid w:val="0017020D"/>
    <w:rsid w:val="0017260F"/>
    <w:rsid w:val="001958D8"/>
    <w:rsid w:val="001D2122"/>
    <w:rsid w:val="00320091"/>
    <w:rsid w:val="00322876"/>
    <w:rsid w:val="00324557"/>
    <w:rsid w:val="0034491C"/>
    <w:rsid w:val="003D7D81"/>
    <w:rsid w:val="004E01E5"/>
    <w:rsid w:val="004E5E29"/>
    <w:rsid w:val="006C58B2"/>
    <w:rsid w:val="0070276B"/>
    <w:rsid w:val="00723561"/>
    <w:rsid w:val="00757315"/>
    <w:rsid w:val="00787D8E"/>
    <w:rsid w:val="00803732"/>
    <w:rsid w:val="00835E38"/>
    <w:rsid w:val="00846706"/>
    <w:rsid w:val="009151A2"/>
    <w:rsid w:val="00A11E46"/>
    <w:rsid w:val="00A22F86"/>
    <w:rsid w:val="00A75765"/>
    <w:rsid w:val="00AB3FC0"/>
    <w:rsid w:val="00AE288C"/>
    <w:rsid w:val="00B95077"/>
    <w:rsid w:val="00C03577"/>
    <w:rsid w:val="00C51574"/>
    <w:rsid w:val="00C67B1F"/>
    <w:rsid w:val="00C81754"/>
    <w:rsid w:val="00CB6167"/>
    <w:rsid w:val="00DC11FD"/>
    <w:rsid w:val="00DF6EFA"/>
    <w:rsid w:val="00E54110"/>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07665"/>
  <w15:docId w15:val="{DBED44B0-9D27-4D4C-AE3B-0016ED96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88C"/>
  </w:style>
  <w:style w:type="paragraph" w:styleId="Heading1">
    <w:name w:val="heading 1"/>
    <w:basedOn w:val="Normal"/>
    <w:next w:val="Normal"/>
    <w:rsid w:val="00AE288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AE288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AE288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AE288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E288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E288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288C"/>
    <w:pPr>
      <w:keepNext/>
      <w:keepLines/>
      <w:contextualSpacing/>
    </w:pPr>
    <w:rPr>
      <w:rFonts w:ascii="Trebuchet MS" w:eastAsia="Trebuchet MS" w:hAnsi="Trebuchet MS" w:cs="Trebuchet MS"/>
      <w:sz w:val="42"/>
    </w:rPr>
  </w:style>
  <w:style w:type="paragraph" w:styleId="Subtitle">
    <w:name w:val="Subtitle"/>
    <w:basedOn w:val="Normal"/>
    <w:next w:val="Normal"/>
    <w:rsid w:val="00AE288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AE288C"/>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BalloonText">
    <w:name w:val="Balloon Text"/>
    <w:basedOn w:val="Normal"/>
    <w:link w:val="BalloonTextChar"/>
    <w:uiPriority w:val="99"/>
    <w:semiHidden/>
    <w:unhideWhenUsed/>
    <w:rsid w:val="004E01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1E5"/>
    <w:rPr>
      <w:rFonts w:ascii="Tahoma" w:hAnsi="Tahoma" w:cs="Tahoma"/>
      <w:sz w:val="16"/>
      <w:szCs w:val="16"/>
    </w:rPr>
  </w:style>
  <w:style w:type="character" w:styleId="Hyperlink">
    <w:name w:val="Hyperlink"/>
    <w:basedOn w:val="DefaultParagraphFont"/>
    <w:uiPriority w:val="99"/>
    <w:unhideWhenUsed/>
    <w:rsid w:val="00A22F86"/>
    <w:rPr>
      <w:color w:val="0563C1" w:themeColor="hyperlink"/>
      <w:u w:val="single"/>
    </w:rPr>
  </w:style>
  <w:style w:type="paragraph" w:styleId="ListParagraph">
    <w:name w:val="List Paragraph"/>
    <w:basedOn w:val="Normal"/>
    <w:uiPriority w:val="34"/>
    <w:qFormat/>
    <w:rsid w:val="00AB3FC0"/>
    <w:pPr>
      <w:ind w:left="720"/>
      <w:contextualSpacing/>
    </w:pPr>
  </w:style>
  <w:style w:type="character" w:styleId="CommentReference">
    <w:name w:val="annotation reference"/>
    <w:basedOn w:val="DefaultParagraphFont"/>
    <w:uiPriority w:val="99"/>
    <w:semiHidden/>
    <w:unhideWhenUsed/>
    <w:rsid w:val="00846706"/>
    <w:rPr>
      <w:sz w:val="16"/>
      <w:szCs w:val="16"/>
    </w:rPr>
  </w:style>
  <w:style w:type="paragraph" w:styleId="CommentText">
    <w:name w:val="annotation text"/>
    <w:basedOn w:val="Normal"/>
    <w:link w:val="CommentTextChar"/>
    <w:uiPriority w:val="99"/>
    <w:semiHidden/>
    <w:unhideWhenUsed/>
    <w:rsid w:val="00846706"/>
    <w:pPr>
      <w:spacing w:line="240" w:lineRule="auto"/>
    </w:pPr>
    <w:rPr>
      <w:sz w:val="20"/>
    </w:rPr>
  </w:style>
  <w:style w:type="character" w:customStyle="1" w:styleId="CommentTextChar">
    <w:name w:val="Comment Text Char"/>
    <w:basedOn w:val="DefaultParagraphFont"/>
    <w:link w:val="CommentText"/>
    <w:uiPriority w:val="99"/>
    <w:semiHidden/>
    <w:rsid w:val="00846706"/>
    <w:rPr>
      <w:sz w:val="20"/>
    </w:rPr>
  </w:style>
  <w:style w:type="paragraph" w:styleId="CommentSubject">
    <w:name w:val="annotation subject"/>
    <w:basedOn w:val="CommentText"/>
    <w:next w:val="CommentText"/>
    <w:link w:val="CommentSubjectChar"/>
    <w:uiPriority w:val="99"/>
    <w:semiHidden/>
    <w:unhideWhenUsed/>
    <w:rsid w:val="00846706"/>
    <w:rPr>
      <w:b/>
      <w:bCs/>
    </w:rPr>
  </w:style>
  <w:style w:type="character" w:customStyle="1" w:styleId="CommentSubjectChar">
    <w:name w:val="Comment Subject Char"/>
    <w:basedOn w:val="CommentTextChar"/>
    <w:link w:val="CommentSubject"/>
    <w:uiPriority w:val="99"/>
    <w:semiHidden/>
    <w:rsid w:val="00846706"/>
    <w:rPr>
      <w:b/>
      <w:bCs/>
      <w:sz w:val="20"/>
    </w:rPr>
  </w:style>
  <w:style w:type="paragraph" w:styleId="Revision">
    <w:name w:val="Revision"/>
    <w:hidden/>
    <w:uiPriority w:val="99"/>
    <w:semiHidden/>
    <w:rsid w:val="00846706"/>
    <w:pPr>
      <w:spacing w:line="240" w:lineRule="auto"/>
    </w:pPr>
  </w:style>
  <w:style w:type="character" w:styleId="FollowedHyperlink">
    <w:name w:val="FollowedHyperlink"/>
    <w:basedOn w:val="DefaultParagraphFont"/>
    <w:uiPriority w:val="99"/>
    <w:semiHidden/>
    <w:unhideWhenUsed/>
    <w:rsid w:val="00DF6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8C494-9253-40A0-B776-751A94A8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May Dekkers</cp:lastModifiedBy>
  <cp:revision>8</cp:revision>
  <dcterms:created xsi:type="dcterms:W3CDTF">2017-10-29T15:47:00Z</dcterms:created>
  <dcterms:modified xsi:type="dcterms:W3CDTF">2017-11-13T20:59:00Z</dcterms:modified>
</cp:coreProperties>
</file>